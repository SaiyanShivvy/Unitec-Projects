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172"/>
      </w:tblGrid>
      <w:tr w:rsidR="008666D9" w:rsidRPr="00517CB2" w14:paraId="3BF87AAF" w14:textId="77777777" w:rsidTr="008666D9">
        <w:tc>
          <w:tcPr>
            <w:tcW w:w="5070" w:type="dxa"/>
            <w:hideMark/>
          </w:tcPr>
          <w:p w14:paraId="250B0BAE" w14:textId="58A28AB7" w:rsidR="008666D9" w:rsidRPr="00517CB2" w:rsidRDefault="008666D9">
            <w:pPr>
              <w:autoSpaceDE w:val="0"/>
              <w:autoSpaceDN w:val="0"/>
              <w:adjustRightInd w:val="0"/>
              <w:rPr>
                <w:rFonts w:asciiTheme="minorHAnsi" w:hAnsiTheme="minorHAnsi" w:cstheme="minorHAnsi"/>
                <w:b/>
                <w:bCs/>
                <w:sz w:val="36"/>
                <w:szCs w:val="28"/>
              </w:rPr>
            </w:pPr>
            <w:bookmarkStart w:id="0" w:name="_Hlk516788904"/>
            <w:r w:rsidRPr="00517CB2">
              <w:rPr>
                <w:rFonts w:asciiTheme="minorHAnsi" w:hAnsiTheme="minorHAnsi" w:cstheme="minorHAnsi"/>
                <w:b/>
                <w:noProof/>
                <w:sz w:val="36"/>
                <w:szCs w:val="28"/>
                <w:lang w:val="en-AU"/>
              </w:rPr>
              <w:drawing>
                <wp:inline distT="0" distB="0" distL="0" distR="0" wp14:anchorId="3C7D113C" wp14:editId="19C29388">
                  <wp:extent cx="2110740" cy="1310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0740" cy="1310640"/>
                          </a:xfrm>
                          <a:prstGeom prst="rect">
                            <a:avLst/>
                          </a:prstGeom>
                          <a:noFill/>
                          <a:ln>
                            <a:noFill/>
                          </a:ln>
                        </pic:spPr>
                      </pic:pic>
                    </a:graphicData>
                  </a:graphic>
                </wp:inline>
              </w:drawing>
            </w:r>
          </w:p>
        </w:tc>
        <w:tc>
          <w:tcPr>
            <w:tcW w:w="4172" w:type="dxa"/>
          </w:tcPr>
          <w:p w14:paraId="33CBE6BB" w14:textId="77777777" w:rsidR="008666D9" w:rsidRPr="00517CB2" w:rsidRDefault="008666D9">
            <w:pPr>
              <w:autoSpaceDE w:val="0"/>
              <w:autoSpaceDN w:val="0"/>
              <w:adjustRightInd w:val="0"/>
              <w:rPr>
                <w:rFonts w:asciiTheme="minorHAnsi" w:hAnsiTheme="minorHAnsi" w:cstheme="minorHAnsi"/>
                <w:b/>
                <w:bCs/>
                <w:szCs w:val="28"/>
              </w:rPr>
            </w:pPr>
            <w:r w:rsidRPr="00517CB2">
              <w:rPr>
                <w:rFonts w:asciiTheme="minorHAnsi" w:hAnsiTheme="minorHAnsi" w:cstheme="minorHAnsi"/>
                <w:b/>
                <w:bCs/>
                <w:szCs w:val="28"/>
              </w:rPr>
              <w:t>ISCG6442—Game Programming</w:t>
            </w:r>
          </w:p>
          <w:p w14:paraId="305F6994" w14:textId="77777777" w:rsidR="008666D9" w:rsidRPr="00517CB2" w:rsidRDefault="008666D9">
            <w:pPr>
              <w:autoSpaceDE w:val="0"/>
              <w:autoSpaceDN w:val="0"/>
              <w:adjustRightInd w:val="0"/>
              <w:rPr>
                <w:rFonts w:asciiTheme="minorHAnsi" w:hAnsiTheme="minorHAnsi" w:cstheme="minorHAnsi"/>
                <w:b/>
                <w:bCs/>
                <w:szCs w:val="28"/>
              </w:rPr>
            </w:pPr>
            <w:r w:rsidRPr="00517CB2">
              <w:rPr>
                <w:rFonts w:asciiTheme="minorHAnsi" w:hAnsiTheme="minorHAnsi" w:cstheme="minorHAnsi"/>
                <w:b/>
                <w:bCs/>
                <w:szCs w:val="28"/>
              </w:rPr>
              <w:t>Assignment 3: Take Home Test</w:t>
            </w:r>
          </w:p>
          <w:p w14:paraId="57621DD8" w14:textId="77777777" w:rsidR="008666D9" w:rsidRPr="00517CB2" w:rsidRDefault="008666D9">
            <w:pPr>
              <w:autoSpaceDE w:val="0"/>
              <w:autoSpaceDN w:val="0"/>
              <w:adjustRightInd w:val="0"/>
              <w:rPr>
                <w:rFonts w:asciiTheme="minorHAnsi" w:hAnsiTheme="minorHAnsi" w:cstheme="minorHAnsi"/>
                <w:i/>
                <w:iCs/>
              </w:rPr>
            </w:pPr>
          </w:p>
          <w:p w14:paraId="6A1FC175" w14:textId="77777777" w:rsidR="008666D9" w:rsidRPr="00517CB2" w:rsidRDefault="008666D9">
            <w:pPr>
              <w:autoSpaceDE w:val="0"/>
              <w:autoSpaceDN w:val="0"/>
              <w:adjustRightInd w:val="0"/>
              <w:rPr>
                <w:rFonts w:asciiTheme="minorHAnsi" w:hAnsiTheme="minorHAnsi" w:cstheme="minorHAnsi"/>
                <w:i/>
                <w:iCs/>
              </w:rPr>
            </w:pPr>
            <w:r w:rsidRPr="00517CB2">
              <w:rPr>
                <w:rFonts w:asciiTheme="minorHAnsi" w:hAnsiTheme="minorHAnsi" w:cstheme="minorHAnsi"/>
                <w:i/>
                <w:iCs/>
              </w:rPr>
              <w:t>Total marks: 100</w:t>
            </w:r>
          </w:p>
          <w:p w14:paraId="0ADCC27B" w14:textId="77777777" w:rsidR="008666D9" w:rsidRDefault="008666D9">
            <w:pPr>
              <w:autoSpaceDE w:val="0"/>
              <w:autoSpaceDN w:val="0"/>
              <w:adjustRightInd w:val="0"/>
              <w:rPr>
                <w:rFonts w:asciiTheme="minorHAnsi" w:hAnsiTheme="minorHAnsi" w:cstheme="minorHAnsi"/>
                <w:i/>
                <w:iCs/>
              </w:rPr>
            </w:pPr>
            <w:r w:rsidRPr="00517CB2">
              <w:rPr>
                <w:rFonts w:asciiTheme="minorHAnsi" w:hAnsiTheme="minorHAnsi" w:cstheme="minorHAnsi"/>
                <w:i/>
                <w:iCs/>
              </w:rPr>
              <w:t>Course Weighting: 20%</w:t>
            </w:r>
          </w:p>
          <w:p w14:paraId="5F4D851C" w14:textId="2EA365A8" w:rsidR="00CF5D83" w:rsidRPr="00517CB2" w:rsidRDefault="00CF5D83">
            <w:pPr>
              <w:autoSpaceDE w:val="0"/>
              <w:autoSpaceDN w:val="0"/>
              <w:adjustRightInd w:val="0"/>
              <w:rPr>
                <w:rFonts w:asciiTheme="minorHAnsi" w:hAnsiTheme="minorHAnsi" w:cstheme="minorHAnsi"/>
                <w:i/>
                <w:iCs/>
              </w:rPr>
            </w:pPr>
            <w:r>
              <w:rPr>
                <w:rFonts w:asciiTheme="minorHAnsi" w:hAnsiTheme="minorHAnsi" w:cstheme="minorHAnsi"/>
                <w:i/>
                <w:iCs/>
              </w:rPr>
              <w:t>Due Date: End of semester</w:t>
            </w:r>
          </w:p>
        </w:tc>
      </w:tr>
    </w:tbl>
    <w:p w14:paraId="46875A8C" w14:textId="4D7FAB0F" w:rsidR="008666D9" w:rsidRPr="00517CB2" w:rsidRDefault="008666D9" w:rsidP="00CF5D83">
      <w:pPr>
        <w:autoSpaceDE w:val="0"/>
        <w:autoSpaceDN w:val="0"/>
        <w:adjustRightInd w:val="0"/>
        <w:rPr>
          <w:rFonts w:asciiTheme="minorHAnsi" w:hAnsiTheme="minorHAnsi" w:cstheme="minorHAnsi"/>
          <w:i/>
          <w:iCs/>
        </w:rPr>
      </w:pPr>
    </w:p>
    <w:p w14:paraId="51A997EE" w14:textId="77777777" w:rsidR="008666D9" w:rsidRPr="00517CB2" w:rsidRDefault="008666D9" w:rsidP="008666D9">
      <w:pPr>
        <w:autoSpaceDE w:val="0"/>
        <w:autoSpaceDN w:val="0"/>
        <w:adjustRightInd w:val="0"/>
        <w:jc w:val="center"/>
        <w:rPr>
          <w:rFonts w:asciiTheme="minorHAnsi" w:hAnsiTheme="minorHAnsi" w:cstheme="minorHAnsi"/>
          <w:i/>
          <w:iCs/>
        </w:rPr>
      </w:pPr>
    </w:p>
    <w:p w14:paraId="723674F4" w14:textId="239987C6" w:rsidR="008666D9" w:rsidRDefault="00517CB2" w:rsidP="008666D9">
      <w:pPr>
        <w:rPr>
          <w:rFonts w:asciiTheme="minorHAnsi" w:hAnsiTheme="minorHAnsi" w:cstheme="minorHAnsi"/>
          <w:b/>
          <w:noProof/>
          <w:lang w:eastAsia="en-NZ"/>
        </w:rPr>
      </w:pPr>
      <w:r>
        <w:rPr>
          <w:rFonts w:asciiTheme="minorHAnsi" w:hAnsiTheme="minorHAnsi" w:cstheme="minorHAnsi"/>
          <w:b/>
          <w:noProof/>
          <w:lang w:eastAsia="en-NZ"/>
        </w:rPr>
        <w:t>Instructions:</w:t>
      </w:r>
    </w:p>
    <w:p w14:paraId="53FA8B26" w14:textId="44B1D8C5" w:rsidR="00517CB2" w:rsidRPr="0056270B" w:rsidRDefault="00517CB2" w:rsidP="008666D9">
      <w:pPr>
        <w:rPr>
          <w:rFonts w:asciiTheme="minorHAnsi" w:hAnsiTheme="minorHAnsi" w:cstheme="minorHAnsi"/>
          <w:noProof/>
          <w:lang w:eastAsia="en-NZ"/>
        </w:rPr>
      </w:pPr>
      <w:r w:rsidRPr="0056270B">
        <w:rPr>
          <w:rFonts w:asciiTheme="minorHAnsi" w:hAnsiTheme="minorHAnsi" w:cstheme="minorHAnsi"/>
          <w:noProof/>
          <w:lang w:eastAsia="en-NZ"/>
        </w:rPr>
        <w:t>This is a take</w:t>
      </w:r>
      <w:r w:rsidR="002A0C9D">
        <w:rPr>
          <w:rFonts w:asciiTheme="minorHAnsi" w:hAnsiTheme="minorHAnsi" w:cstheme="minorHAnsi"/>
          <w:noProof/>
          <w:lang w:eastAsia="en-NZ"/>
        </w:rPr>
        <w:t>-</w:t>
      </w:r>
      <w:r w:rsidRPr="0056270B">
        <w:rPr>
          <w:rFonts w:asciiTheme="minorHAnsi" w:hAnsiTheme="minorHAnsi" w:cstheme="minorHAnsi"/>
          <w:noProof/>
          <w:lang w:eastAsia="en-NZ"/>
        </w:rPr>
        <w:t xml:space="preserve">home open book test. You may complete the test at your own pace as long as you upload your answers on Moodle by the due date. You are allowed to use online </w:t>
      </w:r>
      <w:r w:rsidR="0056270B" w:rsidRPr="0056270B">
        <w:rPr>
          <w:rFonts w:asciiTheme="minorHAnsi" w:hAnsiTheme="minorHAnsi" w:cstheme="minorHAnsi"/>
          <w:noProof/>
          <w:lang w:eastAsia="en-NZ"/>
        </w:rPr>
        <w:t xml:space="preserve">sources </w:t>
      </w:r>
      <w:r w:rsidRPr="0056270B">
        <w:rPr>
          <w:rFonts w:asciiTheme="minorHAnsi" w:hAnsiTheme="minorHAnsi" w:cstheme="minorHAnsi"/>
          <w:noProof/>
          <w:lang w:eastAsia="en-NZ"/>
        </w:rPr>
        <w:t>and previous course exercises</w:t>
      </w:r>
      <w:r w:rsidR="0056270B" w:rsidRPr="0056270B">
        <w:rPr>
          <w:rFonts w:asciiTheme="minorHAnsi" w:hAnsiTheme="minorHAnsi" w:cstheme="minorHAnsi"/>
          <w:noProof/>
          <w:lang w:eastAsia="en-NZ"/>
        </w:rPr>
        <w:t xml:space="preserve"> as references. </w:t>
      </w:r>
      <w:bookmarkStart w:id="1" w:name="_Hlk516716983"/>
      <w:r w:rsidR="00507EC4">
        <w:rPr>
          <w:rFonts w:asciiTheme="minorHAnsi" w:hAnsiTheme="minorHAnsi" w:cstheme="minorHAnsi"/>
          <w:noProof/>
          <w:lang w:eastAsia="en-NZ"/>
        </w:rPr>
        <w:t>Please s</w:t>
      </w:r>
      <w:r w:rsidR="0056270B" w:rsidRPr="0056270B">
        <w:rPr>
          <w:rFonts w:asciiTheme="minorHAnsi" w:hAnsiTheme="minorHAnsi" w:cstheme="minorHAnsi"/>
          <w:noProof/>
          <w:lang w:eastAsia="en-NZ"/>
        </w:rPr>
        <w:t xml:space="preserve">ubmit a ZIP file </w:t>
      </w:r>
      <w:r w:rsidR="003D56ED">
        <w:rPr>
          <w:rFonts w:asciiTheme="minorHAnsi" w:hAnsiTheme="minorHAnsi" w:cstheme="minorHAnsi"/>
          <w:noProof/>
          <w:lang w:eastAsia="en-NZ"/>
        </w:rPr>
        <w:t>that contains</w:t>
      </w:r>
      <w:r w:rsidR="0056270B" w:rsidRPr="0056270B">
        <w:rPr>
          <w:rFonts w:asciiTheme="minorHAnsi" w:hAnsiTheme="minorHAnsi" w:cstheme="minorHAnsi"/>
          <w:noProof/>
          <w:lang w:eastAsia="en-NZ"/>
        </w:rPr>
        <w:t xml:space="preserve"> a Visual Studio project </w:t>
      </w:r>
      <w:r w:rsidR="00507EC4">
        <w:rPr>
          <w:rFonts w:asciiTheme="minorHAnsi" w:hAnsiTheme="minorHAnsi" w:cstheme="minorHAnsi"/>
          <w:noProof/>
          <w:lang w:eastAsia="en-NZ"/>
        </w:rPr>
        <w:t>answering each question for section 2-4 and a t</w:t>
      </w:r>
      <w:r w:rsidR="00B40780">
        <w:rPr>
          <w:rFonts w:asciiTheme="minorHAnsi" w:hAnsiTheme="minorHAnsi" w:cstheme="minorHAnsi"/>
          <w:noProof/>
          <w:lang w:eastAsia="en-NZ"/>
        </w:rPr>
        <w:t>ext</w:t>
      </w:r>
      <w:r w:rsidR="00507EC4">
        <w:rPr>
          <w:rFonts w:asciiTheme="minorHAnsi" w:hAnsiTheme="minorHAnsi" w:cstheme="minorHAnsi"/>
          <w:noProof/>
          <w:lang w:eastAsia="en-NZ"/>
        </w:rPr>
        <w:t xml:space="preserve"> file</w:t>
      </w:r>
      <w:r w:rsidR="00B40780">
        <w:rPr>
          <w:rFonts w:asciiTheme="minorHAnsi" w:hAnsiTheme="minorHAnsi" w:cstheme="minorHAnsi"/>
          <w:noProof/>
          <w:lang w:eastAsia="en-NZ"/>
        </w:rPr>
        <w:t xml:space="preserve"> or word document</w:t>
      </w:r>
      <w:r w:rsidR="00507EC4">
        <w:rPr>
          <w:rFonts w:asciiTheme="minorHAnsi" w:hAnsiTheme="minorHAnsi" w:cstheme="minorHAnsi"/>
          <w:noProof/>
          <w:lang w:eastAsia="en-NZ"/>
        </w:rPr>
        <w:t xml:space="preserve"> for section 1 and 5.</w:t>
      </w:r>
      <w:bookmarkEnd w:id="1"/>
    </w:p>
    <w:p w14:paraId="204EF93B" w14:textId="55174F7D" w:rsidR="0056270B" w:rsidRPr="0056270B" w:rsidRDefault="008666D9" w:rsidP="0046398E">
      <w:pPr>
        <w:pStyle w:val="Heading1"/>
        <w:spacing w:after="240"/>
      </w:pPr>
      <w:r w:rsidRPr="00517CB2">
        <w:t>Section 1—C++ [</w:t>
      </w:r>
      <w:r w:rsidR="00C92515" w:rsidRPr="00517CB2">
        <w:t>2</w:t>
      </w:r>
      <w:r w:rsidR="00E92586">
        <w:t>0</w:t>
      </w:r>
      <w:r w:rsidRPr="00517CB2">
        <w:t xml:space="preserve"> Marks]</w:t>
      </w:r>
    </w:p>
    <w:p w14:paraId="790F5DB2" w14:textId="681B9D1B" w:rsidR="00CF5D83" w:rsidRDefault="008666D9" w:rsidP="008666D9">
      <w:pPr>
        <w:pStyle w:val="ListParagraph"/>
        <w:numPr>
          <w:ilvl w:val="0"/>
          <w:numId w:val="1"/>
        </w:numPr>
        <w:rPr>
          <w:rFonts w:asciiTheme="minorHAnsi" w:hAnsiTheme="minorHAnsi" w:cstheme="minorHAnsi"/>
        </w:rPr>
      </w:pPr>
      <w:r w:rsidRPr="00517CB2">
        <w:rPr>
          <w:rFonts w:asciiTheme="minorHAnsi" w:hAnsiTheme="minorHAnsi" w:cstheme="minorHAnsi"/>
        </w:rPr>
        <w:t xml:space="preserve">C++ is an </w:t>
      </w:r>
      <w:proofErr w:type="gramStart"/>
      <w:r w:rsidRPr="00517CB2">
        <w:rPr>
          <w:rFonts w:asciiTheme="minorHAnsi" w:hAnsiTheme="minorHAnsi" w:cstheme="minorHAnsi"/>
        </w:rPr>
        <w:t>Object Oriented</w:t>
      </w:r>
      <w:proofErr w:type="gramEnd"/>
      <w:r w:rsidRPr="00517CB2">
        <w:rPr>
          <w:rFonts w:asciiTheme="minorHAnsi" w:hAnsiTheme="minorHAnsi" w:cstheme="minorHAnsi"/>
        </w:rPr>
        <w:t xml:space="preserve"> Programming language. Give a short explanation of what OOP is and </w:t>
      </w:r>
      <w:r w:rsidR="008C5231">
        <w:rPr>
          <w:rFonts w:asciiTheme="minorHAnsi" w:hAnsiTheme="minorHAnsi" w:cstheme="minorHAnsi"/>
        </w:rPr>
        <w:t>at least one</w:t>
      </w:r>
      <w:r w:rsidRPr="00517CB2">
        <w:rPr>
          <w:rFonts w:asciiTheme="minorHAnsi" w:hAnsiTheme="minorHAnsi" w:cstheme="minorHAnsi"/>
        </w:rPr>
        <w:t xml:space="preserve"> benefit of OOP </w:t>
      </w:r>
      <w:r w:rsidR="00AA4EE7" w:rsidRPr="00517CB2">
        <w:rPr>
          <w:rFonts w:asciiTheme="minorHAnsi" w:hAnsiTheme="minorHAnsi" w:cstheme="minorHAnsi"/>
        </w:rPr>
        <w:t>in</w:t>
      </w:r>
      <w:r w:rsidRPr="00517CB2">
        <w:rPr>
          <w:rFonts w:asciiTheme="minorHAnsi" w:hAnsiTheme="minorHAnsi" w:cstheme="minorHAnsi"/>
        </w:rPr>
        <w:t xml:space="preserve"> game programming.</w:t>
      </w:r>
      <w:r w:rsidR="006A05DF" w:rsidRPr="00517CB2">
        <w:rPr>
          <w:rFonts w:asciiTheme="minorHAnsi" w:hAnsiTheme="minorHAnsi" w:cstheme="minorHAnsi"/>
        </w:rPr>
        <w:t xml:space="preserve"> </w:t>
      </w:r>
    </w:p>
    <w:p w14:paraId="67B81547" w14:textId="72E3A7C7" w:rsidR="003654F8" w:rsidRPr="00CF5D83" w:rsidRDefault="00CF5D83" w:rsidP="00CF5D83">
      <w:pPr>
        <w:ind w:left="360"/>
        <w:jc w:val="right"/>
        <w:rPr>
          <w:rFonts w:asciiTheme="minorHAnsi" w:hAnsiTheme="minorHAnsi" w:cstheme="minorHAnsi"/>
        </w:rPr>
      </w:pPr>
      <w:r>
        <w:rPr>
          <w:rFonts w:asciiTheme="minorHAnsi" w:hAnsiTheme="minorHAnsi" w:cstheme="minorHAnsi"/>
        </w:rPr>
        <w:t>[</w:t>
      </w:r>
      <w:r w:rsidR="006A05DF" w:rsidRPr="00CF5D83">
        <w:rPr>
          <w:rFonts w:asciiTheme="minorHAnsi" w:hAnsiTheme="minorHAnsi" w:cstheme="minorHAnsi"/>
        </w:rPr>
        <w:t>2 Marks</w:t>
      </w:r>
      <w:r>
        <w:rPr>
          <w:rFonts w:asciiTheme="minorHAnsi" w:hAnsiTheme="minorHAnsi" w:cstheme="minorHAnsi"/>
        </w:rPr>
        <w:t>]</w:t>
      </w:r>
    </w:p>
    <w:p w14:paraId="7BF1A4C3" w14:textId="77777777" w:rsidR="00AA4EE7" w:rsidRPr="00517CB2" w:rsidRDefault="00AA4EE7" w:rsidP="00AA4EE7">
      <w:pPr>
        <w:rPr>
          <w:rFonts w:asciiTheme="minorHAnsi" w:hAnsiTheme="minorHAnsi" w:cstheme="minorHAnsi"/>
        </w:rPr>
      </w:pPr>
    </w:p>
    <w:p w14:paraId="6023BA2D" w14:textId="7B456130" w:rsidR="008666D9" w:rsidRPr="00517CB2" w:rsidRDefault="008666D9" w:rsidP="008666D9">
      <w:pPr>
        <w:pStyle w:val="ListParagraph"/>
        <w:numPr>
          <w:ilvl w:val="0"/>
          <w:numId w:val="1"/>
        </w:numPr>
        <w:rPr>
          <w:rFonts w:asciiTheme="minorHAnsi" w:hAnsiTheme="minorHAnsi" w:cstheme="minorHAnsi"/>
        </w:rPr>
      </w:pPr>
      <w:r w:rsidRPr="00517CB2">
        <w:rPr>
          <w:rFonts w:asciiTheme="minorHAnsi" w:hAnsiTheme="minorHAnsi" w:cstheme="minorHAnsi"/>
        </w:rPr>
        <w:t>Give short explanation</w:t>
      </w:r>
      <w:r w:rsidR="00CF5D83">
        <w:rPr>
          <w:rFonts w:asciiTheme="minorHAnsi" w:hAnsiTheme="minorHAnsi" w:cstheme="minorHAnsi"/>
        </w:rPr>
        <w:t>s for</w:t>
      </w:r>
      <w:r w:rsidRPr="00517CB2">
        <w:rPr>
          <w:rFonts w:asciiTheme="minorHAnsi" w:hAnsiTheme="minorHAnsi" w:cstheme="minorHAnsi"/>
        </w:rPr>
        <w:t>:</w:t>
      </w:r>
    </w:p>
    <w:p w14:paraId="6C7C4C9D" w14:textId="05FC317A" w:rsidR="008666D9" w:rsidRPr="00517CB2" w:rsidRDefault="008666D9" w:rsidP="008666D9">
      <w:pPr>
        <w:pStyle w:val="ListParagraph"/>
        <w:numPr>
          <w:ilvl w:val="1"/>
          <w:numId w:val="1"/>
        </w:numPr>
        <w:rPr>
          <w:rFonts w:asciiTheme="minorHAnsi" w:hAnsiTheme="minorHAnsi" w:cstheme="minorHAnsi"/>
        </w:rPr>
      </w:pPr>
      <w:r w:rsidRPr="00517CB2">
        <w:rPr>
          <w:rFonts w:asciiTheme="minorHAnsi" w:hAnsiTheme="minorHAnsi" w:cstheme="minorHAnsi"/>
        </w:rPr>
        <w:t>Class</w:t>
      </w:r>
    </w:p>
    <w:p w14:paraId="3702BFA8" w14:textId="0C4A08E5" w:rsidR="008666D9" w:rsidRPr="00517CB2" w:rsidRDefault="008666D9" w:rsidP="008666D9">
      <w:pPr>
        <w:pStyle w:val="ListParagraph"/>
        <w:numPr>
          <w:ilvl w:val="1"/>
          <w:numId w:val="1"/>
        </w:numPr>
        <w:rPr>
          <w:rFonts w:asciiTheme="minorHAnsi" w:hAnsiTheme="minorHAnsi" w:cstheme="minorHAnsi"/>
        </w:rPr>
      </w:pPr>
      <w:r w:rsidRPr="00517CB2">
        <w:rPr>
          <w:rFonts w:asciiTheme="minorHAnsi" w:hAnsiTheme="minorHAnsi" w:cstheme="minorHAnsi"/>
        </w:rPr>
        <w:t>Object</w:t>
      </w:r>
    </w:p>
    <w:p w14:paraId="0F43EC4C" w14:textId="2AB23977" w:rsidR="008666D9" w:rsidRPr="00517CB2" w:rsidRDefault="008666D9" w:rsidP="008666D9">
      <w:pPr>
        <w:pStyle w:val="ListParagraph"/>
        <w:numPr>
          <w:ilvl w:val="1"/>
          <w:numId w:val="1"/>
        </w:numPr>
        <w:rPr>
          <w:rFonts w:asciiTheme="minorHAnsi" w:hAnsiTheme="minorHAnsi" w:cstheme="minorHAnsi"/>
        </w:rPr>
      </w:pPr>
      <w:r w:rsidRPr="00517CB2">
        <w:rPr>
          <w:rFonts w:asciiTheme="minorHAnsi" w:hAnsiTheme="minorHAnsi" w:cstheme="minorHAnsi"/>
        </w:rPr>
        <w:t>Inheritance</w:t>
      </w:r>
    </w:p>
    <w:p w14:paraId="12535AC8" w14:textId="477149E1" w:rsidR="008666D9" w:rsidRPr="00517CB2" w:rsidRDefault="008666D9" w:rsidP="008666D9">
      <w:pPr>
        <w:pStyle w:val="ListParagraph"/>
        <w:numPr>
          <w:ilvl w:val="1"/>
          <w:numId w:val="1"/>
        </w:numPr>
        <w:rPr>
          <w:rFonts w:asciiTheme="minorHAnsi" w:hAnsiTheme="minorHAnsi" w:cstheme="minorHAnsi"/>
        </w:rPr>
      </w:pPr>
      <w:r w:rsidRPr="00517CB2">
        <w:rPr>
          <w:rFonts w:asciiTheme="minorHAnsi" w:hAnsiTheme="minorHAnsi" w:cstheme="minorHAnsi"/>
        </w:rPr>
        <w:t>Polymorphism</w:t>
      </w:r>
    </w:p>
    <w:p w14:paraId="5A326433" w14:textId="6C3A1D39" w:rsidR="008666D9" w:rsidRPr="00517CB2" w:rsidRDefault="008666D9" w:rsidP="008666D9">
      <w:pPr>
        <w:pStyle w:val="ListParagraph"/>
        <w:numPr>
          <w:ilvl w:val="1"/>
          <w:numId w:val="1"/>
        </w:numPr>
        <w:rPr>
          <w:rFonts w:asciiTheme="minorHAnsi" w:hAnsiTheme="minorHAnsi" w:cstheme="minorHAnsi"/>
        </w:rPr>
      </w:pPr>
      <w:r w:rsidRPr="00517CB2">
        <w:rPr>
          <w:rFonts w:asciiTheme="minorHAnsi" w:hAnsiTheme="minorHAnsi" w:cstheme="minorHAnsi"/>
        </w:rPr>
        <w:t>Abstraction</w:t>
      </w:r>
    </w:p>
    <w:p w14:paraId="0C800C45" w14:textId="6A9B817C" w:rsidR="008666D9" w:rsidRDefault="008666D9" w:rsidP="008666D9">
      <w:pPr>
        <w:pStyle w:val="ListParagraph"/>
        <w:numPr>
          <w:ilvl w:val="1"/>
          <w:numId w:val="1"/>
        </w:numPr>
        <w:rPr>
          <w:rFonts w:asciiTheme="minorHAnsi" w:hAnsiTheme="minorHAnsi" w:cstheme="minorHAnsi"/>
        </w:rPr>
      </w:pPr>
      <w:r w:rsidRPr="00517CB2">
        <w:rPr>
          <w:rFonts w:asciiTheme="minorHAnsi" w:hAnsiTheme="minorHAnsi" w:cstheme="minorHAnsi"/>
        </w:rPr>
        <w:t>Encapsulation</w:t>
      </w:r>
    </w:p>
    <w:p w14:paraId="6AC363F0" w14:textId="5EE1426B" w:rsidR="00CF5D83" w:rsidRPr="00CF5D83" w:rsidRDefault="00CF5D83" w:rsidP="00CF5D83">
      <w:pPr>
        <w:ind w:left="1080"/>
        <w:jc w:val="right"/>
        <w:rPr>
          <w:rFonts w:asciiTheme="minorHAnsi" w:hAnsiTheme="minorHAnsi" w:cstheme="minorHAnsi"/>
        </w:rPr>
      </w:pPr>
      <w:r>
        <w:rPr>
          <w:rFonts w:asciiTheme="minorHAnsi" w:hAnsiTheme="minorHAnsi" w:cstheme="minorHAnsi"/>
        </w:rPr>
        <w:t>[6 Marks]</w:t>
      </w:r>
    </w:p>
    <w:p w14:paraId="5A8412E0" w14:textId="77777777" w:rsidR="00AA4EE7" w:rsidRPr="00517CB2" w:rsidRDefault="00AA4EE7" w:rsidP="00AA4EE7">
      <w:pPr>
        <w:rPr>
          <w:rFonts w:asciiTheme="minorHAnsi" w:hAnsiTheme="minorHAnsi" w:cstheme="minorHAnsi"/>
        </w:rPr>
      </w:pPr>
    </w:p>
    <w:p w14:paraId="101749B5" w14:textId="6008F18F" w:rsidR="006A05DF" w:rsidRDefault="00CF5D83" w:rsidP="006A05DF">
      <w:pPr>
        <w:pStyle w:val="ListParagraph"/>
        <w:numPr>
          <w:ilvl w:val="0"/>
          <w:numId w:val="1"/>
        </w:numPr>
        <w:rPr>
          <w:rFonts w:asciiTheme="minorHAnsi" w:hAnsiTheme="minorHAnsi" w:cstheme="minorHAnsi"/>
        </w:rPr>
      </w:pPr>
      <w:r>
        <w:rPr>
          <w:rFonts w:asciiTheme="minorHAnsi" w:hAnsiTheme="minorHAnsi" w:cstheme="minorHAnsi"/>
        </w:rPr>
        <w:t>Explain</w:t>
      </w:r>
      <w:r w:rsidR="006A05DF" w:rsidRPr="00517CB2">
        <w:rPr>
          <w:rFonts w:asciiTheme="minorHAnsi" w:hAnsiTheme="minorHAnsi" w:cstheme="minorHAnsi"/>
        </w:rPr>
        <w:t xml:space="preserve"> </w:t>
      </w:r>
      <w:r>
        <w:rPr>
          <w:rFonts w:asciiTheme="minorHAnsi" w:hAnsiTheme="minorHAnsi" w:cstheme="minorHAnsi"/>
        </w:rPr>
        <w:t>the difference</w:t>
      </w:r>
      <w:r w:rsidR="008C5231">
        <w:rPr>
          <w:rFonts w:asciiTheme="minorHAnsi" w:hAnsiTheme="minorHAnsi" w:cstheme="minorHAnsi"/>
        </w:rPr>
        <w:t>(s)</w:t>
      </w:r>
      <w:r>
        <w:rPr>
          <w:rFonts w:asciiTheme="minorHAnsi" w:hAnsiTheme="minorHAnsi" w:cstheme="minorHAnsi"/>
        </w:rPr>
        <w:t xml:space="preserve"> between </w:t>
      </w:r>
      <w:r w:rsidR="006A05DF" w:rsidRPr="00517CB2">
        <w:rPr>
          <w:rFonts w:asciiTheme="minorHAnsi" w:hAnsiTheme="minorHAnsi" w:cstheme="minorHAnsi"/>
        </w:rPr>
        <w:t>class and header files in C++.</w:t>
      </w:r>
    </w:p>
    <w:p w14:paraId="12282D4B" w14:textId="33CBDE24" w:rsidR="00CF5D83" w:rsidRPr="00CF5D83" w:rsidRDefault="00CF5D83" w:rsidP="00CF5D83">
      <w:pPr>
        <w:ind w:left="360"/>
        <w:jc w:val="right"/>
        <w:rPr>
          <w:rFonts w:asciiTheme="minorHAnsi" w:hAnsiTheme="minorHAnsi" w:cstheme="minorHAnsi"/>
        </w:rPr>
      </w:pPr>
      <w:r>
        <w:rPr>
          <w:rFonts w:asciiTheme="minorHAnsi" w:hAnsiTheme="minorHAnsi" w:cstheme="minorHAnsi"/>
        </w:rPr>
        <w:t>[2 Marks]</w:t>
      </w:r>
    </w:p>
    <w:p w14:paraId="595975E4" w14:textId="77777777" w:rsidR="00AA4EE7" w:rsidRPr="00517CB2" w:rsidRDefault="00AA4EE7" w:rsidP="00AA4EE7">
      <w:pPr>
        <w:rPr>
          <w:rFonts w:asciiTheme="minorHAnsi" w:hAnsiTheme="minorHAnsi" w:cstheme="minorHAnsi"/>
        </w:rPr>
      </w:pPr>
    </w:p>
    <w:p w14:paraId="65CDF1D2" w14:textId="442D37B7" w:rsidR="006A05DF" w:rsidRDefault="006A05DF" w:rsidP="006A05DF">
      <w:pPr>
        <w:pStyle w:val="ListParagraph"/>
        <w:numPr>
          <w:ilvl w:val="0"/>
          <w:numId w:val="1"/>
        </w:numPr>
        <w:rPr>
          <w:rFonts w:asciiTheme="minorHAnsi" w:hAnsiTheme="minorHAnsi" w:cstheme="minorHAnsi"/>
        </w:rPr>
      </w:pPr>
      <w:r w:rsidRPr="00517CB2">
        <w:rPr>
          <w:rFonts w:asciiTheme="minorHAnsi" w:hAnsiTheme="minorHAnsi" w:cstheme="minorHAnsi"/>
        </w:rPr>
        <w:t xml:space="preserve">Give </w:t>
      </w:r>
      <w:r w:rsidR="00801E95">
        <w:rPr>
          <w:rFonts w:asciiTheme="minorHAnsi" w:hAnsiTheme="minorHAnsi" w:cstheme="minorHAnsi"/>
        </w:rPr>
        <w:t xml:space="preserve">a </w:t>
      </w:r>
      <w:r w:rsidRPr="00517CB2">
        <w:rPr>
          <w:rFonts w:asciiTheme="minorHAnsi" w:hAnsiTheme="minorHAnsi" w:cstheme="minorHAnsi"/>
        </w:rPr>
        <w:t xml:space="preserve">brief explanation </w:t>
      </w:r>
      <w:r w:rsidR="00801E95">
        <w:rPr>
          <w:rFonts w:asciiTheme="minorHAnsi" w:hAnsiTheme="minorHAnsi" w:cstheme="minorHAnsi"/>
        </w:rPr>
        <w:t xml:space="preserve">of the </w:t>
      </w:r>
      <w:r w:rsidRPr="00517CB2">
        <w:rPr>
          <w:rFonts w:asciiTheme="minorHAnsi" w:hAnsiTheme="minorHAnsi" w:cstheme="minorHAnsi"/>
        </w:rPr>
        <w:t>model, view and controller in MVC arc</w:t>
      </w:r>
      <w:r w:rsidR="002515F3" w:rsidRPr="00517CB2">
        <w:rPr>
          <w:rFonts w:asciiTheme="minorHAnsi" w:hAnsiTheme="minorHAnsi" w:cstheme="minorHAnsi"/>
        </w:rPr>
        <w:t>hitecture for game development.</w:t>
      </w:r>
    </w:p>
    <w:p w14:paraId="2B8AF243" w14:textId="78B69DFB" w:rsidR="00AA4EE7" w:rsidRDefault="00CF5D83" w:rsidP="00E92586">
      <w:pPr>
        <w:ind w:left="360"/>
        <w:jc w:val="right"/>
        <w:rPr>
          <w:rFonts w:asciiTheme="minorHAnsi" w:hAnsiTheme="minorHAnsi" w:cstheme="minorHAnsi"/>
        </w:rPr>
      </w:pPr>
      <w:r>
        <w:rPr>
          <w:rFonts w:asciiTheme="minorHAnsi" w:hAnsiTheme="minorHAnsi" w:cstheme="minorHAnsi"/>
        </w:rPr>
        <w:t>[</w:t>
      </w:r>
      <w:r w:rsidR="003A3E65">
        <w:rPr>
          <w:rFonts w:asciiTheme="minorHAnsi" w:hAnsiTheme="minorHAnsi" w:cstheme="minorHAnsi"/>
        </w:rPr>
        <w:t>3</w:t>
      </w:r>
      <w:r>
        <w:rPr>
          <w:rFonts w:asciiTheme="minorHAnsi" w:hAnsiTheme="minorHAnsi" w:cstheme="minorHAnsi"/>
        </w:rPr>
        <w:t xml:space="preserve"> Marks]</w:t>
      </w:r>
    </w:p>
    <w:p w14:paraId="10D79634" w14:textId="77777777" w:rsidR="003A3E65" w:rsidRDefault="003A3E65" w:rsidP="00E92586">
      <w:pPr>
        <w:ind w:left="360"/>
        <w:jc w:val="right"/>
        <w:rPr>
          <w:rFonts w:asciiTheme="minorHAnsi" w:hAnsiTheme="minorHAnsi" w:cstheme="minorHAnsi"/>
        </w:rPr>
      </w:pPr>
    </w:p>
    <w:p w14:paraId="7FAEA571" w14:textId="041D7B90" w:rsidR="008C5231" w:rsidRDefault="008C5231" w:rsidP="008C5231">
      <w:pPr>
        <w:pStyle w:val="ListParagraph"/>
        <w:numPr>
          <w:ilvl w:val="0"/>
          <w:numId w:val="1"/>
        </w:numPr>
        <w:rPr>
          <w:rFonts w:asciiTheme="minorHAnsi" w:hAnsiTheme="minorHAnsi" w:cstheme="minorHAnsi"/>
        </w:rPr>
      </w:pPr>
      <w:r w:rsidRPr="00517CB2">
        <w:rPr>
          <w:rFonts w:asciiTheme="minorHAnsi" w:hAnsiTheme="minorHAnsi" w:cstheme="minorHAnsi"/>
        </w:rPr>
        <w:t xml:space="preserve">Design a possible class diagram for </w:t>
      </w:r>
      <w:r>
        <w:rPr>
          <w:rFonts w:asciiTheme="minorHAnsi" w:hAnsiTheme="minorHAnsi" w:cstheme="minorHAnsi"/>
        </w:rPr>
        <w:t>a simple platformer game.</w:t>
      </w:r>
      <w:r w:rsidRPr="00517CB2">
        <w:rPr>
          <w:rFonts w:asciiTheme="minorHAnsi" w:hAnsiTheme="minorHAnsi" w:cstheme="minorHAnsi"/>
        </w:rPr>
        <w:t xml:space="preserve"> The game has a playable character that can move left, right, jump and crouch. The in-game objects include platforms that the player can walk on, coins and enemies.</w:t>
      </w:r>
      <w:r>
        <w:rPr>
          <w:rFonts w:asciiTheme="minorHAnsi" w:hAnsiTheme="minorHAnsi" w:cstheme="minorHAnsi"/>
        </w:rPr>
        <w:t xml:space="preserve"> The enemies are placed randomly on platforms in the game world and can only move within the platform</w:t>
      </w:r>
      <w:r w:rsidRPr="00517CB2">
        <w:rPr>
          <w:rFonts w:asciiTheme="minorHAnsi" w:hAnsiTheme="minorHAnsi" w:cstheme="minorHAnsi"/>
        </w:rPr>
        <w:t xml:space="preserve">. </w:t>
      </w:r>
      <w:r>
        <w:rPr>
          <w:rFonts w:asciiTheme="minorHAnsi" w:hAnsiTheme="minorHAnsi" w:cstheme="minorHAnsi"/>
        </w:rPr>
        <w:t xml:space="preserve">Your diagram </w:t>
      </w:r>
      <w:r w:rsidRPr="00517CB2">
        <w:rPr>
          <w:rFonts w:asciiTheme="minorHAnsi" w:hAnsiTheme="minorHAnsi" w:cstheme="minorHAnsi"/>
        </w:rPr>
        <w:t xml:space="preserve">should include </w:t>
      </w:r>
      <w:r>
        <w:rPr>
          <w:rFonts w:asciiTheme="minorHAnsi" w:hAnsiTheme="minorHAnsi" w:cstheme="minorHAnsi"/>
        </w:rPr>
        <w:t>possible</w:t>
      </w:r>
      <w:r w:rsidRPr="00517CB2">
        <w:rPr>
          <w:rFonts w:asciiTheme="minorHAnsi" w:hAnsiTheme="minorHAnsi" w:cstheme="minorHAnsi"/>
        </w:rPr>
        <w:t xml:space="preserve"> data members and member functions. </w:t>
      </w:r>
    </w:p>
    <w:p w14:paraId="389B886C" w14:textId="4C73CF17" w:rsidR="008C5231" w:rsidRPr="008C5231" w:rsidRDefault="008C5231" w:rsidP="008C5231">
      <w:pPr>
        <w:ind w:left="360"/>
        <w:jc w:val="right"/>
        <w:rPr>
          <w:rFonts w:asciiTheme="minorHAnsi" w:hAnsiTheme="minorHAnsi" w:cstheme="minorHAnsi"/>
        </w:rPr>
      </w:pPr>
      <w:r>
        <w:rPr>
          <w:rFonts w:asciiTheme="minorHAnsi" w:hAnsiTheme="minorHAnsi" w:cstheme="minorHAnsi"/>
        </w:rPr>
        <w:t>[</w:t>
      </w:r>
      <w:r w:rsidR="003A3E65">
        <w:rPr>
          <w:rFonts w:asciiTheme="minorHAnsi" w:hAnsiTheme="minorHAnsi" w:cstheme="minorHAnsi"/>
        </w:rPr>
        <w:t>7</w:t>
      </w:r>
      <w:r w:rsidRPr="00CF5D83">
        <w:rPr>
          <w:rFonts w:asciiTheme="minorHAnsi" w:hAnsiTheme="minorHAnsi" w:cstheme="minorHAnsi"/>
        </w:rPr>
        <w:t xml:space="preserve"> Marks</w:t>
      </w:r>
      <w:r>
        <w:rPr>
          <w:rFonts w:asciiTheme="minorHAnsi" w:hAnsiTheme="minorHAnsi" w:cstheme="minorHAnsi"/>
        </w:rPr>
        <w:t>]</w:t>
      </w:r>
    </w:p>
    <w:p w14:paraId="034E8062" w14:textId="00A231FB" w:rsidR="002515F3" w:rsidRPr="0046398E" w:rsidRDefault="002515F3" w:rsidP="0046398E">
      <w:pPr>
        <w:pStyle w:val="Heading1"/>
        <w:spacing w:after="240"/>
      </w:pPr>
      <w:r w:rsidRPr="00517CB2">
        <w:t>Section 2—</w:t>
      </w:r>
      <w:r w:rsidR="003A3E65">
        <w:t xml:space="preserve"> SFML &amp; </w:t>
      </w:r>
      <w:r w:rsidRPr="00517CB2">
        <w:t>Game Phy</w:t>
      </w:r>
      <w:r w:rsidR="00517CB2">
        <w:t>s</w:t>
      </w:r>
      <w:r w:rsidRPr="00517CB2">
        <w:t>ics [</w:t>
      </w:r>
      <w:r w:rsidR="00517CB2" w:rsidRPr="00517CB2">
        <w:t>3</w:t>
      </w:r>
      <w:r w:rsidR="00801E95">
        <w:t>0</w:t>
      </w:r>
      <w:r w:rsidRPr="00517CB2">
        <w:t xml:space="preserve"> Marks]</w:t>
      </w:r>
    </w:p>
    <w:p w14:paraId="2DEB372F" w14:textId="77777777" w:rsidR="00CF5D83" w:rsidRPr="00CF5D83" w:rsidRDefault="00CF5D83" w:rsidP="00517CB2">
      <w:pPr>
        <w:pStyle w:val="ListParagraph"/>
        <w:numPr>
          <w:ilvl w:val="0"/>
          <w:numId w:val="2"/>
        </w:numPr>
        <w:rPr>
          <w:rFonts w:asciiTheme="minorHAnsi" w:hAnsiTheme="minorHAnsi" w:cstheme="minorHAnsi"/>
          <w:noProof/>
          <w:vanish/>
          <w:lang w:eastAsia="en-NZ"/>
        </w:rPr>
      </w:pPr>
    </w:p>
    <w:p w14:paraId="22CA4E59" w14:textId="77777777" w:rsidR="00CF5D83" w:rsidRPr="00CF5D83" w:rsidRDefault="00CF5D83" w:rsidP="00517CB2">
      <w:pPr>
        <w:pStyle w:val="ListParagraph"/>
        <w:numPr>
          <w:ilvl w:val="0"/>
          <w:numId w:val="2"/>
        </w:numPr>
        <w:rPr>
          <w:rFonts w:asciiTheme="minorHAnsi" w:hAnsiTheme="minorHAnsi" w:cstheme="minorHAnsi"/>
          <w:noProof/>
          <w:vanish/>
          <w:lang w:eastAsia="en-NZ"/>
        </w:rPr>
      </w:pPr>
    </w:p>
    <w:p w14:paraId="30756D96" w14:textId="77777777" w:rsidR="00CF5D83" w:rsidRPr="00CF5D83" w:rsidRDefault="00CF5D83" w:rsidP="00517CB2">
      <w:pPr>
        <w:pStyle w:val="ListParagraph"/>
        <w:numPr>
          <w:ilvl w:val="0"/>
          <w:numId w:val="2"/>
        </w:numPr>
        <w:rPr>
          <w:rFonts w:asciiTheme="minorHAnsi" w:hAnsiTheme="minorHAnsi" w:cstheme="minorHAnsi"/>
          <w:noProof/>
          <w:vanish/>
          <w:lang w:eastAsia="en-NZ"/>
        </w:rPr>
      </w:pPr>
    </w:p>
    <w:p w14:paraId="44D395E8" w14:textId="77777777" w:rsidR="00CF5D83" w:rsidRPr="00CF5D83" w:rsidRDefault="00CF5D83" w:rsidP="00517CB2">
      <w:pPr>
        <w:pStyle w:val="ListParagraph"/>
        <w:numPr>
          <w:ilvl w:val="0"/>
          <w:numId w:val="2"/>
        </w:numPr>
        <w:rPr>
          <w:rFonts w:asciiTheme="minorHAnsi" w:hAnsiTheme="minorHAnsi" w:cstheme="minorHAnsi"/>
          <w:noProof/>
          <w:vanish/>
          <w:lang w:eastAsia="en-NZ"/>
        </w:rPr>
      </w:pPr>
    </w:p>
    <w:p w14:paraId="76717FC0" w14:textId="77777777" w:rsidR="00CF5D83" w:rsidRPr="00CF5D83" w:rsidRDefault="00CF5D83" w:rsidP="00517CB2">
      <w:pPr>
        <w:pStyle w:val="ListParagraph"/>
        <w:numPr>
          <w:ilvl w:val="0"/>
          <w:numId w:val="2"/>
        </w:numPr>
        <w:rPr>
          <w:rFonts w:asciiTheme="minorHAnsi" w:hAnsiTheme="minorHAnsi" w:cstheme="minorHAnsi"/>
          <w:noProof/>
          <w:vanish/>
          <w:lang w:eastAsia="en-NZ"/>
        </w:rPr>
      </w:pPr>
    </w:p>
    <w:p w14:paraId="45D45F19" w14:textId="782AB208" w:rsidR="00517CB2" w:rsidRPr="00517CB2" w:rsidRDefault="00517CB2" w:rsidP="00517CB2">
      <w:pPr>
        <w:pStyle w:val="ListParagraph"/>
        <w:numPr>
          <w:ilvl w:val="0"/>
          <w:numId w:val="2"/>
        </w:numPr>
        <w:rPr>
          <w:rFonts w:asciiTheme="minorHAnsi" w:hAnsiTheme="minorHAnsi" w:cstheme="minorHAnsi"/>
          <w:noProof/>
          <w:lang w:eastAsia="en-NZ"/>
        </w:rPr>
      </w:pPr>
      <w:r w:rsidRPr="00517CB2">
        <w:rPr>
          <w:rFonts w:asciiTheme="minorHAnsi" w:hAnsiTheme="minorHAnsi" w:cstheme="minorHAnsi"/>
          <w:noProof/>
          <w:lang w:eastAsia="en-NZ"/>
        </w:rPr>
        <w:t xml:space="preserve">Write an SFML program to draw a </w:t>
      </w:r>
      <w:r w:rsidR="00D60EBF">
        <w:rPr>
          <w:rFonts w:asciiTheme="minorHAnsi" w:hAnsiTheme="minorHAnsi" w:cstheme="minorHAnsi"/>
          <w:noProof/>
          <w:lang w:eastAsia="en-NZ"/>
        </w:rPr>
        <w:t>32</w:t>
      </w:r>
      <w:r w:rsidRPr="00517CB2">
        <w:rPr>
          <w:rFonts w:asciiTheme="minorHAnsi" w:hAnsiTheme="minorHAnsi" w:cstheme="minorHAnsi"/>
          <w:noProof/>
          <w:lang w:eastAsia="en-NZ"/>
        </w:rPr>
        <w:t xml:space="preserve"> x </w:t>
      </w:r>
      <w:r w:rsidR="00D60EBF">
        <w:rPr>
          <w:rFonts w:asciiTheme="minorHAnsi" w:hAnsiTheme="minorHAnsi" w:cstheme="minorHAnsi"/>
          <w:noProof/>
          <w:lang w:eastAsia="en-NZ"/>
        </w:rPr>
        <w:t>32</w:t>
      </w:r>
      <w:r w:rsidRPr="00517CB2">
        <w:rPr>
          <w:rFonts w:asciiTheme="minorHAnsi" w:hAnsiTheme="minorHAnsi" w:cstheme="minorHAnsi"/>
          <w:noProof/>
          <w:lang w:eastAsia="en-NZ"/>
        </w:rPr>
        <w:t xml:space="preserve"> grid of cells using the SFML line primitives.</w:t>
      </w:r>
    </w:p>
    <w:p w14:paraId="7F512549" w14:textId="77777777" w:rsidR="00517CB2" w:rsidRPr="00517CB2" w:rsidRDefault="00517CB2" w:rsidP="00517CB2">
      <w:pPr>
        <w:ind w:left="7200" w:firstLine="720"/>
        <w:rPr>
          <w:rFonts w:asciiTheme="minorHAnsi" w:hAnsiTheme="minorHAnsi" w:cstheme="minorHAnsi"/>
          <w:noProof/>
          <w:lang w:eastAsia="en-NZ"/>
        </w:rPr>
      </w:pPr>
      <w:r w:rsidRPr="00517CB2">
        <w:rPr>
          <w:rFonts w:asciiTheme="minorHAnsi" w:hAnsiTheme="minorHAnsi" w:cstheme="minorHAnsi"/>
          <w:noProof/>
          <w:lang w:eastAsia="en-NZ"/>
        </w:rPr>
        <w:t>[5 Marks]</w:t>
      </w:r>
    </w:p>
    <w:p w14:paraId="7E920553" w14:textId="77777777" w:rsidR="00517CB2" w:rsidRPr="00517CB2" w:rsidRDefault="00517CB2" w:rsidP="00517CB2">
      <w:pPr>
        <w:rPr>
          <w:rFonts w:asciiTheme="minorHAnsi" w:hAnsiTheme="minorHAnsi" w:cstheme="minorHAnsi"/>
          <w:noProof/>
          <w:lang w:eastAsia="en-NZ"/>
        </w:rPr>
      </w:pPr>
    </w:p>
    <w:p w14:paraId="5E3AFE24" w14:textId="478E9FF2" w:rsidR="00C92515" w:rsidRPr="00517CB2" w:rsidRDefault="00517CB2" w:rsidP="002515F3">
      <w:pPr>
        <w:pStyle w:val="ListParagraph"/>
        <w:numPr>
          <w:ilvl w:val="0"/>
          <w:numId w:val="2"/>
        </w:numPr>
        <w:rPr>
          <w:rFonts w:asciiTheme="minorHAnsi" w:hAnsiTheme="minorHAnsi" w:cstheme="minorHAnsi"/>
          <w:noProof/>
          <w:lang w:eastAsia="en-NZ"/>
        </w:rPr>
      </w:pPr>
      <w:bookmarkStart w:id="2" w:name="_Hlk516807707"/>
      <w:r w:rsidRPr="00517CB2">
        <w:rPr>
          <w:rFonts w:asciiTheme="minorHAnsi" w:hAnsiTheme="minorHAnsi" w:cstheme="minorHAnsi"/>
          <w:noProof/>
          <w:lang w:eastAsia="en-NZ"/>
        </w:rPr>
        <w:lastRenderedPageBreak/>
        <w:t>Write an SFML program</w:t>
      </w:r>
      <w:r w:rsidR="00C92515" w:rsidRPr="00517CB2">
        <w:rPr>
          <w:rFonts w:asciiTheme="minorHAnsi" w:hAnsiTheme="minorHAnsi" w:cstheme="minorHAnsi"/>
          <w:noProof/>
          <w:lang w:eastAsia="en-NZ"/>
        </w:rPr>
        <w:t xml:space="preserve"> that generates </w:t>
      </w:r>
      <w:r w:rsidR="00801E95">
        <w:rPr>
          <w:rFonts w:asciiTheme="minorHAnsi" w:hAnsiTheme="minorHAnsi" w:cstheme="minorHAnsi"/>
          <w:noProof/>
          <w:lang w:eastAsia="en-NZ"/>
        </w:rPr>
        <w:t>5</w:t>
      </w:r>
      <w:r w:rsidR="00C92515" w:rsidRPr="00517CB2">
        <w:rPr>
          <w:rFonts w:asciiTheme="minorHAnsi" w:hAnsiTheme="minorHAnsi" w:cstheme="minorHAnsi"/>
          <w:noProof/>
          <w:lang w:eastAsia="en-NZ"/>
        </w:rPr>
        <w:t xml:space="preserve"> blue colored round particles each moving towards random directions with random starting points.</w:t>
      </w:r>
      <w:r w:rsidR="006F029F">
        <w:rPr>
          <w:rFonts w:asciiTheme="minorHAnsi" w:hAnsiTheme="minorHAnsi" w:cstheme="minorHAnsi"/>
          <w:noProof/>
          <w:lang w:eastAsia="en-NZ"/>
        </w:rPr>
        <w:t xml:space="preserve"> Use a</w:t>
      </w:r>
      <w:r w:rsidR="00AD2C9D">
        <w:rPr>
          <w:rFonts w:asciiTheme="minorHAnsi" w:hAnsiTheme="minorHAnsi" w:cstheme="minorHAnsi"/>
          <w:noProof/>
          <w:lang w:eastAsia="en-NZ"/>
        </w:rPr>
        <w:t xml:space="preserve"> vector</w:t>
      </w:r>
      <w:bookmarkStart w:id="3" w:name="_GoBack"/>
      <w:bookmarkEnd w:id="3"/>
      <w:r w:rsidR="006F029F">
        <w:rPr>
          <w:rFonts w:asciiTheme="minorHAnsi" w:hAnsiTheme="minorHAnsi" w:cstheme="minorHAnsi"/>
          <w:noProof/>
          <w:lang w:eastAsia="en-NZ"/>
        </w:rPr>
        <w:t xml:space="preserve"> to keep track of your particles.</w:t>
      </w:r>
      <w:r w:rsidR="00C92515" w:rsidRPr="00517CB2">
        <w:rPr>
          <w:rFonts w:asciiTheme="minorHAnsi" w:hAnsiTheme="minorHAnsi" w:cstheme="minorHAnsi"/>
          <w:noProof/>
          <w:lang w:eastAsia="en-NZ"/>
        </w:rPr>
        <w:t xml:space="preserve"> Create collision detection between the </w:t>
      </w:r>
      <w:r w:rsidR="007E3E06">
        <w:rPr>
          <w:rFonts w:asciiTheme="minorHAnsi" w:hAnsiTheme="minorHAnsi" w:cstheme="minorHAnsi"/>
          <w:noProof/>
          <w:lang w:eastAsia="en-NZ"/>
        </w:rPr>
        <w:t>particles</w:t>
      </w:r>
      <w:r w:rsidR="00C92515" w:rsidRPr="00517CB2">
        <w:rPr>
          <w:rFonts w:asciiTheme="minorHAnsi" w:hAnsiTheme="minorHAnsi" w:cstheme="minorHAnsi"/>
          <w:noProof/>
          <w:lang w:eastAsia="en-NZ"/>
        </w:rPr>
        <w:t xml:space="preserve"> and the walls. The </w:t>
      </w:r>
      <w:r w:rsidR="007E3E06">
        <w:rPr>
          <w:rFonts w:asciiTheme="minorHAnsi" w:hAnsiTheme="minorHAnsi" w:cstheme="minorHAnsi"/>
          <w:noProof/>
          <w:lang w:eastAsia="en-NZ"/>
        </w:rPr>
        <w:t>particles</w:t>
      </w:r>
      <w:r w:rsidR="00C92515" w:rsidRPr="00517CB2">
        <w:rPr>
          <w:rFonts w:asciiTheme="minorHAnsi" w:hAnsiTheme="minorHAnsi" w:cstheme="minorHAnsi"/>
          <w:noProof/>
          <w:lang w:eastAsia="en-NZ"/>
        </w:rPr>
        <w:t xml:space="preserve"> should bounce </w:t>
      </w:r>
      <w:r w:rsidR="004B5FD7">
        <w:rPr>
          <w:rFonts w:asciiTheme="minorHAnsi" w:hAnsiTheme="minorHAnsi" w:cstheme="minorHAnsi"/>
          <w:noProof/>
          <w:lang w:eastAsia="en-NZ"/>
        </w:rPr>
        <w:t xml:space="preserve">and change colour </w:t>
      </w:r>
      <w:r w:rsidR="00C92515" w:rsidRPr="00517CB2">
        <w:rPr>
          <w:rFonts w:asciiTheme="minorHAnsi" w:hAnsiTheme="minorHAnsi" w:cstheme="minorHAnsi"/>
          <w:noProof/>
          <w:lang w:eastAsia="en-NZ"/>
        </w:rPr>
        <w:t>when they collide with the walls.</w:t>
      </w:r>
    </w:p>
    <w:bookmarkEnd w:id="2"/>
    <w:p w14:paraId="43D81CE1" w14:textId="27F0343A" w:rsidR="00C92515" w:rsidRPr="00517CB2" w:rsidRDefault="00517CB2" w:rsidP="00517CB2">
      <w:pPr>
        <w:ind w:left="360"/>
        <w:jc w:val="right"/>
        <w:rPr>
          <w:rFonts w:asciiTheme="minorHAnsi" w:hAnsiTheme="minorHAnsi" w:cstheme="minorHAnsi"/>
          <w:noProof/>
          <w:lang w:eastAsia="en-NZ"/>
        </w:rPr>
      </w:pPr>
      <w:r w:rsidRPr="00517CB2">
        <w:rPr>
          <w:rFonts w:asciiTheme="minorHAnsi" w:hAnsiTheme="minorHAnsi" w:cstheme="minorHAnsi"/>
          <w:noProof/>
          <w:lang w:eastAsia="en-NZ"/>
        </w:rPr>
        <w:t>[1</w:t>
      </w:r>
      <w:r w:rsidR="003A3E65">
        <w:rPr>
          <w:rFonts w:asciiTheme="minorHAnsi" w:hAnsiTheme="minorHAnsi" w:cstheme="minorHAnsi"/>
          <w:noProof/>
          <w:lang w:eastAsia="en-NZ"/>
        </w:rPr>
        <w:t>5</w:t>
      </w:r>
      <w:r w:rsidRPr="00517CB2">
        <w:rPr>
          <w:rFonts w:asciiTheme="minorHAnsi" w:hAnsiTheme="minorHAnsi" w:cstheme="minorHAnsi"/>
          <w:noProof/>
          <w:lang w:eastAsia="en-NZ"/>
        </w:rPr>
        <w:t xml:space="preserve"> Marks]</w:t>
      </w:r>
    </w:p>
    <w:p w14:paraId="1721CBBE" w14:textId="77777777" w:rsidR="00C92515" w:rsidRPr="00517CB2" w:rsidRDefault="00C92515" w:rsidP="00C92515">
      <w:pPr>
        <w:rPr>
          <w:rFonts w:asciiTheme="minorHAnsi" w:hAnsiTheme="minorHAnsi" w:cstheme="minorHAnsi"/>
          <w:noProof/>
          <w:lang w:eastAsia="en-NZ"/>
        </w:rPr>
      </w:pPr>
    </w:p>
    <w:p w14:paraId="759FE206" w14:textId="7DA936FF" w:rsidR="002515F3" w:rsidRPr="00517CB2" w:rsidRDefault="002515F3" w:rsidP="002515F3">
      <w:pPr>
        <w:pStyle w:val="ListParagraph"/>
        <w:numPr>
          <w:ilvl w:val="0"/>
          <w:numId w:val="2"/>
        </w:numPr>
        <w:rPr>
          <w:rFonts w:asciiTheme="minorHAnsi" w:hAnsiTheme="minorHAnsi" w:cstheme="minorHAnsi"/>
          <w:noProof/>
          <w:lang w:eastAsia="en-NZ"/>
        </w:rPr>
      </w:pPr>
      <w:bookmarkStart w:id="4" w:name="_Hlk516794352"/>
      <w:r w:rsidRPr="00517CB2">
        <w:rPr>
          <w:rFonts w:asciiTheme="minorHAnsi" w:hAnsiTheme="minorHAnsi" w:cstheme="minorHAnsi"/>
          <w:noProof/>
          <w:lang w:eastAsia="en-NZ"/>
        </w:rPr>
        <w:t xml:space="preserve">Develop a particle emitter that emits a stream of particles moving outwards from the centre of the screen. Use </w:t>
      </w:r>
      <w:r w:rsidR="00881B23">
        <w:rPr>
          <w:rFonts w:asciiTheme="minorHAnsi" w:hAnsiTheme="minorHAnsi" w:cstheme="minorHAnsi"/>
          <w:noProof/>
          <w:lang w:eastAsia="en-NZ"/>
        </w:rPr>
        <w:t xml:space="preserve">vector or </w:t>
      </w:r>
      <w:r w:rsidRPr="00517CB2">
        <w:rPr>
          <w:rFonts w:asciiTheme="minorHAnsi" w:hAnsiTheme="minorHAnsi" w:cstheme="minorHAnsi"/>
          <w:noProof/>
          <w:lang w:eastAsia="en-NZ"/>
        </w:rPr>
        <w:t>an array of a linked list to keep track of all the different particles in the system.</w:t>
      </w:r>
    </w:p>
    <w:bookmarkEnd w:id="4"/>
    <w:p w14:paraId="11AF09C1" w14:textId="092E3E35" w:rsidR="002515F3" w:rsidRPr="00517CB2" w:rsidRDefault="002515F3" w:rsidP="002515F3">
      <w:pPr>
        <w:ind w:left="7200" w:firstLine="720"/>
        <w:rPr>
          <w:rFonts w:asciiTheme="minorHAnsi" w:hAnsiTheme="minorHAnsi" w:cstheme="minorHAnsi"/>
          <w:noProof/>
          <w:lang w:eastAsia="en-NZ"/>
        </w:rPr>
      </w:pPr>
      <w:r w:rsidRPr="00517CB2">
        <w:rPr>
          <w:rFonts w:asciiTheme="minorHAnsi" w:hAnsiTheme="minorHAnsi" w:cstheme="minorHAnsi"/>
          <w:noProof/>
          <w:lang w:eastAsia="en-NZ"/>
        </w:rPr>
        <w:t>[</w:t>
      </w:r>
      <w:r w:rsidR="003A3E65">
        <w:rPr>
          <w:rFonts w:asciiTheme="minorHAnsi" w:hAnsiTheme="minorHAnsi" w:cstheme="minorHAnsi"/>
          <w:noProof/>
          <w:lang w:eastAsia="en-NZ"/>
        </w:rPr>
        <w:t>5</w:t>
      </w:r>
      <w:r w:rsidRPr="00517CB2">
        <w:rPr>
          <w:rFonts w:asciiTheme="minorHAnsi" w:hAnsiTheme="minorHAnsi" w:cstheme="minorHAnsi"/>
          <w:noProof/>
          <w:lang w:eastAsia="en-NZ"/>
        </w:rPr>
        <w:t xml:space="preserve"> Marks]</w:t>
      </w:r>
    </w:p>
    <w:p w14:paraId="0315E831" w14:textId="77777777" w:rsidR="002515F3" w:rsidRPr="00517CB2" w:rsidRDefault="002515F3" w:rsidP="002515F3">
      <w:pPr>
        <w:pStyle w:val="ListParagraph"/>
        <w:rPr>
          <w:rFonts w:asciiTheme="minorHAnsi" w:hAnsiTheme="minorHAnsi" w:cstheme="minorHAnsi"/>
          <w:noProof/>
          <w:lang w:eastAsia="en-NZ"/>
        </w:rPr>
      </w:pPr>
    </w:p>
    <w:p w14:paraId="7A794051" w14:textId="73A5C5C2" w:rsidR="002515F3" w:rsidRPr="00517CB2" w:rsidRDefault="00517CB2" w:rsidP="007E3E06">
      <w:pPr>
        <w:pStyle w:val="ListParagraph"/>
        <w:numPr>
          <w:ilvl w:val="0"/>
          <w:numId w:val="2"/>
        </w:numPr>
        <w:rPr>
          <w:rFonts w:asciiTheme="minorHAnsi" w:hAnsiTheme="minorHAnsi" w:cstheme="minorHAnsi"/>
          <w:noProof/>
          <w:lang w:eastAsia="en-NZ"/>
        </w:rPr>
      </w:pPr>
      <w:r w:rsidRPr="00517CB2">
        <w:rPr>
          <w:rFonts w:asciiTheme="minorHAnsi" w:hAnsiTheme="minorHAnsi" w:cstheme="minorHAnsi"/>
          <w:noProof/>
          <w:lang w:eastAsia="en-NZ"/>
        </w:rPr>
        <w:t>Using answer number</w:t>
      </w:r>
      <w:r w:rsidR="00CF5D83">
        <w:rPr>
          <w:rFonts w:asciiTheme="minorHAnsi" w:hAnsiTheme="minorHAnsi" w:cstheme="minorHAnsi"/>
          <w:noProof/>
          <w:lang w:eastAsia="en-NZ"/>
        </w:rPr>
        <w:t xml:space="preserve"> 8</w:t>
      </w:r>
      <w:r w:rsidRPr="00517CB2">
        <w:rPr>
          <w:rFonts w:asciiTheme="minorHAnsi" w:hAnsiTheme="minorHAnsi" w:cstheme="minorHAnsi"/>
          <w:noProof/>
          <w:lang w:eastAsia="en-NZ"/>
        </w:rPr>
        <w:t>, a</w:t>
      </w:r>
      <w:r w:rsidR="002515F3" w:rsidRPr="00517CB2">
        <w:rPr>
          <w:rFonts w:asciiTheme="minorHAnsi" w:hAnsiTheme="minorHAnsi" w:cstheme="minorHAnsi"/>
          <w:noProof/>
          <w:lang w:eastAsia="en-NZ"/>
        </w:rPr>
        <w:t xml:space="preserve">dd </w:t>
      </w:r>
      <w:r w:rsidR="00AA4EE7" w:rsidRPr="00517CB2">
        <w:rPr>
          <w:rFonts w:asciiTheme="minorHAnsi" w:hAnsiTheme="minorHAnsi" w:cstheme="minorHAnsi"/>
          <w:noProof/>
          <w:lang w:eastAsia="en-NZ"/>
        </w:rPr>
        <w:t>a</w:t>
      </w:r>
      <w:r w:rsidR="002515F3" w:rsidRPr="00517CB2">
        <w:rPr>
          <w:rFonts w:asciiTheme="minorHAnsi" w:hAnsiTheme="minorHAnsi" w:cstheme="minorHAnsi"/>
          <w:noProof/>
          <w:lang w:eastAsia="en-NZ"/>
        </w:rPr>
        <w:t xml:space="preserve"> gravitational force to the particles on screen to pull them to the bottom of the screen.</w:t>
      </w:r>
    </w:p>
    <w:p w14:paraId="18A55D30" w14:textId="5EDC92F0" w:rsidR="002515F3" w:rsidRPr="00517CB2" w:rsidRDefault="002515F3" w:rsidP="002515F3">
      <w:pPr>
        <w:ind w:left="7200" w:firstLine="720"/>
        <w:rPr>
          <w:rFonts w:asciiTheme="minorHAnsi" w:hAnsiTheme="minorHAnsi" w:cstheme="minorHAnsi"/>
          <w:noProof/>
          <w:lang w:eastAsia="en-NZ"/>
        </w:rPr>
      </w:pPr>
      <w:r w:rsidRPr="00517CB2">
        <w:rPr>
          <w:rFonts w:asciiTheme="minorHAnsi" w:hAnsiTheme="minorHAnsi" w:cstheme="minorHAnsi"/>
          <w:noProof/>
          <w:lang w:eastAsia="en-NZ"/>
        </w:rPr>
        <w:t>[</w:t>
      </w:r>
      <w:r w:rsidR="007E3E06">
        <w:rPr>
          <w:rFonts w:asciiTheme="minorHAnsi" w:hAnsiTheme="minorHAnsi" w:cstheme="minorHAnsi"/>
          <w:noProof/>
          <w:lang w:eastAsia="en-NZ"/>
        </w:rPr>
        <w:t>2.</w:t>
      </w:r>
      <w:r w:rsidRPr="00517CB2">
        <w:rPr>
          <w:rFonts w:asciiTheme="minorHAnsi" w:hAnsiTheme="minorHAnsi" w:cstheme="minorHAnsi"/>
          <w:noProof/>
          <w:lang w:eastAsia="en-NZ"/>
        </w:rPr>
        <w:t>5 Marks]</w:t>
      </w:r>
    </w:p>
    <w:p w14:paraId="1AF4CB4A" w14:textId="77777777" w:rsidR="002515F3" w:rsidRPr="00517CB2" w:rsidRDefault="002515F3" w:rsidP="002515F3">
      <w:pPr>
        <w:ind w:left="7200" w:firstLine="720"/>
        <w:rPr>
          <w:rFonts w:asciiTheme="minorHAnsi" w:hAnsiTheme="minorHAnsi" w:cstheme="minorHAnsi"/>
          <w:noProof/>
          <w:lang w:eastAsia="en-NZ"/>
        </w:rPr>
      </w:pPr>
    </w:p>
    <w:p w14:paraId="3C2788FC" w14:textId="26A71A39" w:rsidR="002515F3" w:rsidRPr="00517CB2" w:rsidRDefault="00517CB2" w:rsidP="007E3E06">
      <w:pPr>
        <w:pStyle w:val="ListParagraph"/>
        <w:numPr>
          <w:ilvl w:val="0"/>
          <w:numId w:val="2"/>
        </w:numPr>
        <w:rPr>
          <w:rFonts w:asciiTheme="minorHAnsi" w:hAnsiTheme="minorHAnsi" w:cstheme="minorHAnsi"/>
          <w:noProof/>
          <w:lang w:eastAsia="en-NZ"/>
        </w:rPr>
      </w:pPr>
      <w:r w:rsidRPr="00517CB2">
        <w:rPr>
          <w:rFonts w:asciiTheme="minorHAnsi" w:hAnsiTheme="minorHAnsi" w:cstheme="minorHAnsi"/>
          <w:noProof/>
          <w:lang w:eastAsia="en-NZ"/>
        </w:rPr>
        <w:t xml:space="preserve">Using answer number </w:t>
      </w:r>
      <w:r w:rsidR="00CF5D83">
        <w:rPr>
          <w:rFonts w:asciiTheme="minorHAnsi" w:hAnsiTheme="minorHAnsi" w:cstheme="minorHAnsi"/>
          <w:noProof/>
          <w:lang w:eastAsia="en-NZ"/>
        </w:rPr>
        <w:t>8</w:t>
      </w:r>
      <w:r w:rsidRPr="00517CB2">
        <w:rPr>
          <w:rFonts w:asciiTheme="minorHAnsi" w:hAnsiTheme="minorHAnsi" w:cstheme="minorHAnsi"/>
          <w:noProof/>
          <w:lang w:eastAsia="en-NZ"/>
        </w:rPr>
        <w:t>, m</w:t>
      </w:r>
      <w:r w:rsidR="002515F3" w:rsidRPr="00517CB2">
        <w:rPr>
          <w:rFonts w:asciiTheme="minorHAnsi" w:hAnsiTheme="minorHAnsi" w:cstheme="minorHAnsi"/>
          <w:noProof/>
          <w:lang w:eastAsia="en-NZ"/>
        </w:rPr>
        <w:t>odify the particles so that they gradually disap</w:t>
      </w:r>
      <w:r w:rsidR="002A0C9D">
        <w:rPr>
          <w:rFonts w:asciiTheme="minorHAnsi" w:hAnsiTheme="minorHAnsi" w:cstheme="minorHAnsi"/>
          <w:noProof/>
          <w:lang w:eastAsia="en-NZ"/>
        </w:rPr>
        <w:t>p</w:t>
      </w:r>
      <w:r w:rsidR="002515F3" w:rsidRPr="00517CB2">
        <w:rPr>
          <w:rFonts w:asciiTheme="minorHAnsi" w:hAnsiTheme="minorHAnsi" w:cstheme="minorHAnsi"/>
          <w:noProof/>
          <w:lang w:eastAsia="en-NZ"/>
        </w:rPr>
        <w:t>ear from the screen after a certain amount of iteration. (Hint: Add a life variable to keep track of the alpha chan</w:t>
      </w:r>
      <w:r w:rsidR="002A0C9D">
        <w:rPr>
          <w:rFonts w:asciiTheme="minorHAnsi" w:hAnsiTheme="minorHAnsi" w:cstheme="minorHAnsi"/>
          <w:noProof/>
          <w:lang w:eastAsia="en-NZ"/>
        </w:rPr>
        <w:t>n</w:t>
      </w:r>
      <w:r w:rsidR="002515F3" w:rsidRPr="00517CB2">
        <w:rPr>
          <w:rFonts w:asciiTheme="minorHAnsi" w:hAnsiTheme="minorHAnsi" w:cstheme="minorHAnsi"/>
          <w:noProof/>
          <w:lang w:eastAsia="en-NZ"/>
        </w:rPr>
        <w:t>el, then completely remove the particles after their life reaches 0.)</w:t>
      </w:r>
    </w:p>
    <w:p w14:paraId="53BF00BD" w14:textId="7F82C246" w:rsidR="002515F3" w:rsidRPr="00517CB2" w:rsidRDefault="002515F3" w:rsidP="002515F3">
      <w:pPr>
        <w:ind w:left="7200" w:firstLine="720"/>
        <w:rPr>
          <w:rFonts w:asciiTheme="minorHAnsi" w:hAnsiTheme="minorHAnsi" w:cstheme="minorHAnsi"/>
          <w:noProof/>
          <w:lang w:eastAsia="en-NZ"/>
        </w:rPr>
      </w:pPr>
      <w:r w:rsidRPr="00517CB2">
        <w:rPr>
          <w:rFonts w:asciiTheme="minorHAnsi" w:hAnsiTheme="minorHAnsi" w:cstheme="minorHAnsi"/>
          <w:noProof/>
          <w:lang w:eastAsia="en-NZ"/>
        </w:rPr>
        <w:t>[</w:t>
      </w:r>
      <w:r w:rsidR="007E3E06">
        <w:rPr>
          <w:rFonts w:asciiTheme="minorHAnsi" w:hAnsiTheme="minorHAnsi" w:cstheme="minorHAnsi"/>
          <w:noProof/>
          <w:lang w:eastAsia="en-NZ"/>
        </w:rPr>
        <w:t>2.</w:t>
      </w:r>
      <w:r w:rsidR="000F514C">
        <w:rPr>
          <w:rFonts w:asciiTheme="minorHAnsi" w:hAnsiTheme="minorHAnsi" w:cstheme="minorHAnsi"/>
          <w:noProof/>
          <w:lang w:eastAsia="en-NZ"/>
        </w:rPr>
        <w:t>5</w:t>
      </w:r>
      <w:r w:rsidRPr="00517CB2">
        <w:rPr>
          <w:rFonts w:asciiTheme="minorHAnsi" w:hAnsiTheme="minorHAnsi" w:cstheme="minorHAnsi"/>
          <w:noProof/>
          <w:lang w:eastAsia="en-NZ"/>
        </w:rPr>
        <w:t xml:space="preserve"> Marks]</w:t>
      </w:r>
    </w:p>
    <w:p w14:paraId="31777024" w14:textId="393F4D45" w:rsidR="00C92515" w:rsidRPr="00517CB2" w:rsidRDefault="00C92515" w:rsidP="0046398E">
      <w:pPr>
        <w:pStyle w:val="Heading1"/>
        <w:spacing w:after="240"/>
      </w:pPr>
      <w:r w:rsidRPr="00517CB2">
        <w:t>Section 3—Game Artificial Intelligence [10 Marks]</w:t>
      </w:r>
    </w:p>
    <w:p w14:paraId="19801A85"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4F68552F"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330F6F99"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13D4319E"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25EE41BD"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4107580E"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48636D7F"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41EA582A"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34CA9622"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08361AC5" w14:textId="77777777" w:rsidR="00CF5D83" w:rsidRPr="00CF5D83" w:rsidRDefault="00CF5D83" w:rsidP="00C92515">
      <w:pPr>
        <w:pStyle w:val="ListParagraph"/>
        <w:numPr>
          <w:ilvl w:val="0"/>
          <w:numId w:val="4"/>
        </w:numPr>
        <w:rPr>
          <w:rFonts w:asciiTheme="minorHAnsi" w:hAnsiTheme="minorHAnsi" w:cstheme="minorHAnsi"/>
          <w:noProof/>
          <w:vanish/>
          <w:lang w:eastAsia="en-NZ"/>
        </w:rPr>
      </w:pPr>
    </w:p>
    <w:p w14:paraId="3190D6D2" w14:textId="63751659" w:rsidR="00C92515" w:rsidRPr="00517CB2" w:rsidRDefault="00C92515" w:rsidP="00C92515">
      <w:pPr>
        <w:pStyle w:val="ListParagraph"/>
        <w:numPr>
          <w:ilvl w:val="0"/>
          <w:numId w:val="4"/>
        </w:numPr>
        <w:rPr>
          <w:rFonts w:asciiTheme="minorHAnsi" w:hAnsiTheme="minorHAnsi" w:cstheme="minorHAnsi"/>
          <w:noProof/>
          <w:lang w:eastAsia="en-NZ"/>
        </w:rPr>
      </w:pPr>
      <w:r w:rsidRPr="00517CB2">
        <w:rPr>
          <w:rFonts w:asciiTheme="minorHAnsi" w:hAnsiTheme="minorHAnsi" w:cstheme="minorHAnsi"/>
          <w:noProof/>
          <w:lang w:eastAsia="en-NZ"/>
        </w:rPr>
        <w:t xml:space="preserve">Develop an example of the Chase AI. Use simple placeholder graphics (different coloured </w:t>
      </w:r>
      <w:r w:rsidR="00AA4EE7" w:rsidRPr="00517CB2">
        <w:rPr>
          <w:rFonts w:asciiTheme="minorHAnsi" w:hAnsiTheme="minorHAnsi" w:cstheme="minorHAnsi"/>
          <w:noProof/>
          <w:lang w:eastAsia="en-NZ"/>
        </w:rPr>
        <w:t>rectangles or circles</w:t>
      </w:r>
      <w:r w:rsidRPr="00517CB2">
        <w:rPr>
          <w:rFonts w:asciiTheme="minorHAnsi" w:hAnsiTheme="minorHAnsi" w:cstheme="minorHAnsi"/>
          <w:noProof/>
          <w:lang w:eastAsia="en-NZ"/>
        </w:rPr>
        <w:t>) to represent the enemy and player objects on screen. The player character will need to respond to right</w:t>
      </w:r>
      <w:r w:rsidR="00AA4EE7" w:rsidRPr="00517CB2">
        <w:rPr>
          <w:rFonts w:asciiTheme="minorHAnsi" w:hAnsiTheme="minorHAnsi" w:cstheme="minorHAnsi"/>
          <w:noProof/>
          <w:lang w:eastAsia="en-NZ"/>
        </w:rPr>
        <w:t xml:space="preserve"> arrow</w:t>
      </w:r>
      <w:r w:rsidRPr="00517CB2">
        <w:rPr>
          <w:rFonts w:asciiTheme="minorHAnsi" w:hAnsiTheme="minorHAnsi" w:cstheme="minorHAnsi"/>
          <w:noProof/>
          <w:lang w:eastAsia="en-NZ"/>
        </w:rPr>
        <w:t>, left</w:t>
      </w:r>
      <w:r w:rsidR="00AA4EE7" w:rsidRPr="00517CB2">
        <w:rPr>
          <w:rFonts w:asciiTheme="minorHAnsi" w:hAnsiTheme="minorHAnsi" w:cstheme="minorHAnsi"/>
          <w:noProof/>
          <w:lang w:eastAsia="en-NZ"/>
        </w:rPr>
        <w:t xml:space="preserve"> arrow</w:t>
      </w:r>
      <w:r w:rsidRPr="00517CB2">
        <w:rPr>
          <w:rFonts w:asciiTheme="minorHAnsi" w:hAnsiTheme="minorHAnsi" w:cstheme="minorHAnsi"/>
          <w:noProof/>
          <w:lang w:eastAsia="en-NZ"/>
        </w:rPr>
        <w:t>, up</w:t>
      </w:r>
      <w:r w:rsidR="00AA4EE7" w:rsidRPr="00517CB2">
        <w:rPr>
          <w:rFonts w:asciiTheme="minorHAnsi" w:hAnsiTheme="minorHAnsi" w:cstheme="minorHAnsi"/>
          <w:noProof/>
          <w:lang w:eastAsia="en-NZ"/>
        </w:rPr>
        <w:t xml:space="preserve"> arrow</w:t>
      </w:r>
      <w:r w:rsidRPr="00517CB2">
        <w:rPr>
          <w:rFonts w:asciiTheme="minorHAnsi" w:hAnsiTheme="minorHAnsi" w:cstheme="minorHAnsi"/>
          <w:noProof/>
          <w:lang w:eastAsia="en-NZ"/>
        </w:rPr>
        <w:t xml:space="preserve">, and down arrow keyboard </w:t>
      </w:r>
      <w:r w:rsidR="00AA4EE7" w:rsidRPr="00517CB2">
        <w:rPr>
          <w:rFonts w:asciiTheme="minorHAnsi" w:hAnsiTheme="minorHAnsi" w:cstheme="minorHAnsi"/>
          <w:noProof/>
          <w:lang w:eastAsia="en-NZ"/>
        </w:rPr>
        <w:t>input</w:t>
      </w:r>
      <w:r w:rsidRPr="00517CB2">
        <w:rPr>
          <w:rFonts w:asciiTheme="minorHAnsi" w:hAnsiTheme="minorHAnsi" w:cstheme="minorHAnsi"/>
          <w:noProof/>
          <w:lang w:eastAsia="en-NZ"/>
        </w:rPr>
        <w:t>. The computer controlled AI will need to move at a</w:t>
      </w:r>
      <w:r w:rsidR="00AA4EE7" w:rsidRPr="00517CB2">
        <w:rPr>
          <w:rFonts w:asciiTheme="minorHAnsi" w:hAnsiTheme="minorHAnsi" w:cstheme="minorHAnsi"/>
          <w:noProof/>
          <w:lang w:eastAsia="en-NZ"/>
        </w:rPr>
        <w:t xml:space="preserve"> set speed </w:t>
      </w:r>
      <w:r w:rsidRPr="00517CB2">
        <w:rPr>
          <w:rFonts w:asciiTheme="minorHAnsi" w:hAnsiTheme="minorHAnsi" w:cstheme="minorHAnsi"/>
          <w:noProof/>
          <w:lang w:eastAsia="en-NZ"/>
        </w:rPr>
        <w:t>and follow the human player.</w:t>
      </w:r>
    </w:p>
    <w:p w14:paraId="1C8DF216" w14:textId="77777777" w:rsidR="00C92515" w:rsidRPr="00517CB2" w:rsidRDefault="00C92515" w:rsidP="00C92515">
      <w:pPr>
        <w:ind w:left="7200" w:firstLine="720"/>
        <w:rPr>
          <w:rFonts w:asciiTheme="minorHAnsi" w:hAnsiTheme="minorHAnsi" w:cstheme="minorHAnsi"/>
          <w:noProof/>
          <w:lang w:eastAsia="en-NZ"/>
        </w:rPr>
      </w:pPr>
      <w:r w:rsidRPr="00517CB2">
        <w:rPr>
          <w:rFonts w:asciiTheme="minorHAnsi" w:hAnsiTheme="minorHAnsi" w:cstheme="minorHAnsi"/>
          <w:noProof/>
          <w:lang w:eastAsia="en-NZ"/>
        </w:rPr>
        <w:t>[10 Marks]</w:t>
      </w:r>
    </w:p>
    <w:p w14:paraId="5F8FFD2A" w14:textId="77777777" w:rsidR="00AA4EE7" w:rsidRPr="00517CB2" w:rsidRDefault="00AA4EE7" w:rsidP="0046398E">
      <w:pPr>
        <w:pStyle w:val="Heading1"/>
        <w:spacing w:after="240"/>
      </w:pPr>
      <w:r w:rsidRPr="00517CB2">
        <w:t>Section 4 – Game Sprites [20 Marks]</w:t>
      </w:r>
    </w:p>
    <w:p w14:paraId="05451241"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56FB2D98"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12134392"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7DFD071B"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6AF8DE8B"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5205F286"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3098254F"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334D1950"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7D7828C4"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555D6863"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238C946F" w14:textId="77777777" w:rsidR="00CF5D83" w:rsidRPr="00CF5D83" w:rsidRDefault="00CF5D83" w:rsidP="00AA4EE7">
      <w:pPr>
        <w:pStyle w:val="ListParagraph"/>
        <w:numPr>
          <w:ilvl w:val="0"/>
          <w:numId w:val="5"/>
        </w:numPr>
        <w:rPr>
          <w:rFonts w:asciiTheme="minorHAnsi" w:hAnsiTheme="minorHAnsi" w:cstheme="minorHAnsi"/>
          <w:noProof/>
          <w:vanish/>
          <w:lang w:eastAsia="en-NZ"/>
        </w:rPr>
      </w:pPr>
    </w:p>
    <w:p w14:paraId="394BDA64" w14:textId="77777777" w:rsidR="000F514C" w:rsidRPr="00EE22EC" w:rsidRDefault="000F514C" w:rsidP="000F514C">
      <w:pPr>
        <w:pStyle w:val="ListParagraph"/>
        <w:numPr>
          <w:ilvl w:val="0"/>
          <w:numId w:val="5"/>
        </w:numPr>
        <w:autoSpaceDE w:val="0"/>
        <w:autoSpaceDN w:val="0"/>
        <w:adjustRightInd w:val="0"/>
        <w:rPr>
          <w:rFonts w:asciiTheme="minorHAnsi" w:eastAsiaTheme="minorHAnsi" w:hAnsiTheme="minorHAnsi" w:cstheme="minorHAnsi"/>
          <w:szCs w:val="22"/>
          <w:lang w:val="en-AU"/>
        </w:rPr>
      </w:pPr>
      <w:r w:rsidRPr="00517CB2">
        <w:rPr>
          <w:rFonts w:asciiTheme="minorHAnsi" w:hAnsiTheme="minorHAnsi" w:cstheme="minorHAnsi"/>
          <w:noProof/>
          <w:lang w:eastAsia="en-NZ"/>
        </w:rPr>
        <w:t xml:space="preserve">Develop a Sprite class or structure to allow a character to move around a game world. Use different animation frames for the up, down, left and right directions. </w:t>
      </w:r>
      <w:r w:rsidRPr="00517CB2">
        <w:rPr>
          <w:rFonts w:asciiTheme="minorHAnsi" w:eastAsiaTheme="minorHAnsi" w:hAnsiTheme="minorHAnsi" w:cstheme="minorHAnsi"/>
          <w:szCs w:val="22"/>
          <w:lang w:val="en-AU"/>
        </w:rPr>
        <w:t>Add user control to your game sprite and allow a human character to control the position of the sprite inside the game world.</w:t>
      </w:r>
      <w:r>
        <w:rPr>
          <w:rFonts w:asciiTheme="minorHAnsi" w:eastAsiaTheme="minorHAnsi" w:hAnsiTheme="minorHAnsi" w:cstheme="minorHAnsi"/>
          <w:szCs w:val="22"/>
          <w:lang w:val="en-AU"/>
        </w:rPr>
        <w:t xml:space="preserve"> </w:t>
      </w:r>
      <w:r w:rsidRPr="00EE22EC">
        <w:rPr>
          <w:rFonts w:asciiTheme="minorHAnsi" w:hAnsiTheme="minorHAnsi" w:cstheme="minorHAnsi"/>
          <w:noProof/>
          <w:lang w:eastAsia="en-NZ"/>
        </w:rPr>
        <w:t>You may use the provided sprite sheet or use your own.</w:t>
      </w:r>
    </w:p>
    <w:p w14:paraId="33BE9955" w14:textId="12B9BB8F" w:rsidR="00AA4EE7" w:rsidRPr="00517CB2" w:rsidRDefault="000F514C" w:rsidP="000F514C">
      <w:pPr>
        <w:ind w:left="7200" w:firstLine="720"/>
        <w:rPr>
          <w:rFonts w:asciiTheme="minorHAnsi" w:hAnsiTheme="minorHAnsi" w:cstheme="minorHAnsi"/>
          <w:noProof/>
          <w:lang w:eastAsia="en-NZ"/>
        </w:rPr>
      </w:pPr>
      <w:r w:rsidRPr="00517CB2">
        <w:rPr>
          <w:rFonts w:asciiTheme="minorHAnsi" w:hAnsiTheme="minorHAnsi" w:cstheme="minorHAnsi"/>
          <w:noProof/>
          <w:lang w:eastAsia="en-NZ"/>
        </w:rPr>
        <w:t xml:space="preserve"> </w:t>
      </w:r>
      <w:r w:rsidR="00AA4EE7" w:rsidRPr="00517CB2">
        <w:rPr>
          <w:rFonts w:asciiTheme="minorHAnsi" w:hAnsiTheme="minorHAnsi" w:cstheme="minorHAnsi"/>
          <w:noProof/>
          <w:lang w:eastAsia="en-NZ"/>
        </w:rPr>
        <w:t>[1</w:t>
      </w:r>
      <w:r>
        <w:rPr>
          <w:rFonts w:asciiTheme="minorHAnsi" w:hAnsiTheme="minorHAnsi" w:cstheme="minorHAnsi"/>
          <w:noProof/>
          <w:lang w:eastAsia="en-NZ"/>
        </w:rPr>
        <w:t>5</w:t>
      </w:r>
      <w:r w:rsidR="00AA4EE7" w:rsidRPr="00517CB2">
        <w:rPr>
          <w:rFonts w:asciiTheme="minorHAnsi" w:hAnsiTheme="minorHAnsi" w:cstheme="minorHAnsi"/>
          <w:noProof/>
          <w:lang w:eastAsia="en-NZ"/>
        </w:rPr>
        <w:t xml:space="preserve"> Marks]</w:t>
      </w:r>
    </w:p>
    <w:p w14:paraId="6AF6386C" w14:textId="77777777" w:rsidR="00AA4EE7" w:rsidRPr="00517CB2" w:rsidRDefault="00AA4EE7" w:rsidP="00AA4EE7">
      <w:pPr>
        <w:ind w:left="7200" w:firstLine="720"/>
        <w:rPr>
          <w:rFonts w:asciiTheme="minorHAnsi" w:hAnsiTheme="minorHAnsi" w:cstheme="minorHAnsi"/>
          <w:noProof/>
          <w:lang w:eastAsia="en-NZ"/>
        </w:rPr>
      </w:pPr>
    </w:p>
    <w:p w14:paraId="02DF7349" w14:textId="3FFE010D" w:rsidR="00AA4EE7" w:rsidRPr="001A39CE" w:rsidRDefault="001A39CE" w:rsidP="000E69BF">
      <w:pPr>
        <w:pStyle w:val="ListParagraph"/>
        <w:numPr>
          <w:ilvl w:val="0"/>
          <w:numId w:val="5"/>
        </w:numPr>
        <w:autoSpaceDE w:val="0"/>
        <w:autoSpaceDN w:val="0"/>
        <w:adjustRightInd w:val="0"/>
        <w:rPr>
          <w:rFonts w:asciiTheme="minorHAnsi" w:eastAsiaTheme="minorHAnsi" w:hAnsiTheme="minorHAnsi" w:cstheme="minorHAnsi"/>
          <w:szCs w:val="22"/>
          <w:lang w:val="en-AU"/>
        </w:rPr>
      </w:pPr>
      <w:r w:rsidRPr="001A39CE">
        <w:rPr>
          <w:rFonts w:asciiTheme="minorHAnsi" w:eastAsiaTheme="minorHAnsi" w:hAnsiTheme="minorHAnsi" w:cstheme="minorHAnsi"/>
          <w:szCs w:val="22"/>
          <w:lang w:val="en-AU"/>
        </w:rPr>
        <w:t xml:space="preserve">Add an obstacle to your game world (i.e. a </w:t>
      </w:r>
      <w:r w:rsidR="003A3E65">
        <w:rPr>
          <w:rFonts w:asciiTheme="minorHAnsi" w:eastAsiaTheme="minorHAnsi" w:hAnsiTheme="minorHAnsi" w:cstheme="minorHAnsi"/>
          <w:szCs w:val="22"/>
          <w:lang w:val="en-AU"/>
        </w:rPr>
        <w:t xml:space="preserve">simple </w:t>
      </w:r>
      <w:r w:rsidRPr="001A39CE">
        <w:rPr>
          <w:rFonts w:asciiTheme="minorHAnsi" w:eastAsiaTheme="minorHAnsi" w:hAnsiTheme="minorHAnsi" w:cstheme="minorHAnsi"/>
          <w:szCs w:val="22"/>
          <w:lang w:val="en-AU"/>
        </w:rPr>
        <w:t>rectangle). Modify the Sprite class to allow the Sprite to walk around the obstacle. Your sprite should not be able to walk through the obstacle.</w:t>
      </w:r>
    </w:p>
    <w:p w14:paraId="5156684C" w14:textId="77777777" w:rsidR="00AA4EE7" w:rsidRPr="00517CB2" w:rsidRDefault="00AA4EE7" w:rsidP="00AA4EE7">
      <w:pPr>
        <w:ind w:left="7200" w:firstLine="720"/>
        <w:rPr>
          <w:rFonts w:asciiTheme="minorHAnsi" w:hAnsiTheme="minorHAnsi" w:cstheme="minorHAnsi"/>
          <w:noProof/>
          <w:lang w:eastAsia="en-NZ"/>
        </w:rPr>
      </w:pPr>
      <w:r w:rsidRPr="00517CB2">
        <w:rPr>
          <w:rFonts w:asciiTheme="minorHAnsi" w:hAnsiTheme="minorHAnsi" w:cstheme="minorHAnsi"/>
          <w:noProof/>
          <w:lang w:eastAsia="en-NZ"/>
        </w:rPr>
        <w:t>[5 Marks]</w:t>
      </w:r>
    </w:p>
    <w:p w14:paraId="5A56F904" w14:textId="0C0E1BFD" w:rsidR="0056270B" w:rsidRPr="0046398E" w:rsidRDefault="0056270B" w:rsidP="0046398E">
      <w:pPr>
        <w:pStyle w:val="Heading1"/>
        <w:spacing w:after="240"/>
      </w:pPr>
      <w:r w:rsidRPr="0056270B">
        <w:t>Section 5—Problem Solving Capability [</w:t>
      </w:r>
      <w:r w:rsidR="00801E95">
        <w:t>2</w:t>
      </w:r>
      <w:r w:rsidRPr="0056270B">
        <w:t>0 Marks]</w:t>
      </w:r>
    </w:p>
    <w:p w14:paraId="559C07C3" w14:textId="28AE090E" w:rsidR="0056270B" w:rsidRPr="0056270B" w:rsidRDefault="0056270B" w:rsidP="00881B23">
      <w:pPr>
        <w:pStyle w:val="ListParagraph"/>
        <w:numPr>
          <w:ilvl w:val="0"/>
          <w:numId w:val="5"/>
        </w:numPr>
        <w:spacing w:before="240"/>
        <w:rPr>
          <w:rFonts w:asciiTheme="minorHAnsi" w:hAnsiTheme="minorHAnsi" w:cstheme="minorHAnsi"/>
          <w:noProof/>
          <w:lang w:eastAsia="en-NZ"/>
        </w:rPr>
      </w:pPr>
      <w:r w:rsidRPr="0056270B">
        <w:rPr>
          <w:rFonts w:asciiTheme="minorHAnsi" w:eastAsiaTheme="minorHAnsi" w:hAnsiTheme="minorHAnsi" w:cstheme="minorHAnsi"/>
          <w:color w:val="000000"/>
          <w:szCs w:val="22"/>
          <w:lang w:val="en-AU"/>
        </w:rPr>
        <w:t xml:space="preserve">Write approximately </w:t>
      </w:r>
      <w:r w:rsidR="00801E95">
        <w:rPr>
          <w:rFonts w:asciiTheme="minorHAnsi" w:eastAsiaTheme="minorHAnsi" w:hAnsiTheme="minorHAnsi" w:cstheme="minorHAnsi"/>
          <w:color w:val="000000"/>
          <w:szCs w:val="22"/>
          <w:lang w:val="en-AU"/>
        </w:rPr>
        <w:t>50</w:t>
      </w:r>
      <w:r w:rsidRPr="0056270B">
        <w:rPr>
          <w:rFonts w:asciiTheme="minorHAnsi" w:eastAsiaTheme="minorHAnsi" w:hAnsiTheme="minorHAnsi" w:cstheme="minorHAnsi"/>
          <w:color w:val="000000"/>
          <w:szCs w:val="22"/>
          <w:lang w:val="en-AU"/>
        </w:rPr>
        <w:t>0 words, describe the major game development problems you have overcome in your 2D sprite project. Please describe your solutions to these problems.</w:t>
      </w:r>
    </w:p>
    <w:p w14:paraId="5DE2A099" w14:textId="4BBD51CE" w:rsidR="0056270B" w:rsidRPr="0056270B" w:rsidRDefault="0056270B" w:rsidP="0056270B">
      <w:pPr>
        <w:ind w:left="7200" w:firstLine="720"/>
        <w:rPr>
          <w:rFonts w:asciiTheme="minorHAnsi" w:hAnsiTheme="minorHAnsi" w:cstheme="minorHAnsi"/>
          <w:noProof/>
          <w:lang w:eastAsia="en-NZ"/>
        </w:rPr>
      </w:pPr>
      <w:r w:rsidRPr="0056270B">
        <w:rPr>
          <w:rFonts w:asciiTheme="minorHAnsi" w:hAnsiTheme="minorHAnsi" w:cstheme="minorHAnsi"/>
          <w:noProof/>
          <w:lang w:eastAsia="en-NZ"/>
        </w:rPr>
        <w:t>[</w:t>
      </w:r>
      <w:r w:rsidR="00801E95">
        <w:rPr>
          <w:rFonts w:asciiTheme="minorHAnsi" w:hAnsiTheme="minorHAnsi" w:cstheme="minorHAnsi"/>
          <w:noProof/>
          <w:lang w:eastAsia="en-NZ"/>
        </w:rPr>
        <w:t>2</w:t>
      </w:r>
      <w:r w:rsidRPr="0056270B">
        <w:rPr>
          <w:rFonts w:asciiTheme="minorHAnsi" w:hAnsiTheme="minorHAnsi" w:cstheme="minorHAnsi"/>
          <w:noProof/>
          <w:lang w:eastAsia="en-NZ"/>
        </w:rPr>
        <w:t>0 Marks]</w:t>
      </w:r>
    </w:p>
    <w:p w14:paraId="07172D85" w14:textId="639E88DC" w:rsidR="0056270B" w:rsidRDefault="0056270B" w:rsidP="002515F3">
      <w:pPr>
        <w:rPr>
          <w:rFonts w:asciiTheme="minorHAnsi" w:hAnsiTheme="minorHAnsi" w:cstheme="minorHAnsi"/>
        </w:rPr>
      </w:pPr>
    </w:p>
    <w:p w14:paraId="53F53DBB" w14:textId="77777777" w:rsidR="0056270B" w:rsidRDefault="0056270B">
      <w:pPr>
        <w:spacing w:after="160" w:line="259" w:lineRule="auto"/>
        <w:rPr>
          <w:rFonts w:asciiTheme="minorHAnsi" w:hAnsiTheme="minorHAnsi" w:cstheme="minorHAnsi"/>
        </w:rPr>
      </w:pPr>
      <w:r>
        <w:rPr>
          <w:rFonts w:asciiTheme="minorHAnsi" w:hAnsiTheme="minorHAnsi" w:cstheme="minorHAnsi"/>
        </w:rPr>
        <w:br w:type="page"/>
      </w:r>
    </w:p>
    <w:p w14:paraId="7CDAA9D2" w14:textId="77777777" w:rsidR="0056270B" w:rsidRDefault="0056270B" w:rsidP="0056270B">
      <w:pPr>
        <w:rPr>
          <w:rFonts w:asciiTheme="majorHAnsi" w:hAnsiTheme="majorHAnsi"/>
          <w:b/>
          <w:noProof/>
          <w:lang w:eastAsia="en-NZ"/>
        </w:rPr>
      </w:pPr>
      <w:r>
        <w:rPr>
          <w:rFonts w:asciiTheme="majorHAnsi" w:hAnsiTheme="majorHAnsi"/>
          <w:b/>
          <w:noProof/>
          <w:lang w:eastAsia="en-NZ"/>
        </w:rPr>
        <w:lastRenderedPageBreak/>
        <w:t xml:space="preserve">Submission Details: </w:t>
      </w:r>
    </w:p>
    <w:p w14:paraId="6BB1E369" w14:textId="77777777" w:rsidR="0056270B" w:rsidRDefault="0056270B" w:rsidP="0056270B">
      <w:pPr>
        <w:pStyle w:val="ListParagraph"/>
        <w:numPr>
          <w:ilvl w:val="0"/>
          <w:numId w:val="6"/>
        </w:numPr>
        <w:autoSpaceDE w:val="0"/>
        <w:autoSpaceDN w:val="0"/>
        <w:adjustRightInd w:val="0"/>
        <w:rPr>
          <w:rFonts w:asciiTheme="majorHAnsi" w:hAnsiTheme="majorHAnsi"/>
          <w:lang w:val="en-NZ" w:eastAsia="en-NZ"/>
        </w:rPr>
      </w:pPr>
      <w:r>
        <w:rPr>
          <w:rFonts w:asciiTheme="majorHAnsi" w:hAnsiTheme="majorHAnsi"/>
          <w:lang w:val="en-NZ" w:eastAsia="en-NZ"/>
        </w:rPr>
        <w:t>This is an individual assignment.</w:t>
      </w:r>
    </w:p>
    <w:p w14:paraId="226E1261" w14:textId="77777777" w:rsidR="0056270B" w:rsidRDefault="0056270B" w:rsidP="0056270B">
      <w:pPr>
        <w:pStyle w:val="ListParagraph"/>
        <w:numPr>
          <w:ilvl w:val="0"/>
          <w:numId w:val="6"/>
        </w:numPr>
        <w:autoSpaceDE w:val="0"/>
        <w:autoSpaceDN w:val="0"/>
        <w:adjustRightInd w:val="0"/>
        <w:rPr>
          <w:rFonts w:asciiTheme="majorHAnsi" w:hAnsiTheme="majorHAnsi"/>
          <w:lang w:val="en-NZ" w:eastAsia="en-NZ"/>
        </w:rPr>
      </w:pPr>
      <w:r>
        <w:rPr>
          <w:rFonts w:asciiTheme="majorHAnsi" w:hAnsiTheme="majorHAnsi"/>
          <w:lang w:val="en-NZ" w:eastAsia="en-NZ"/>
        </w:rPr>
        <w:t xml:space="preserve">You must work on the individual tasks by yourself and all work on these tasks must be your own. </w:t>
      </w:r>
    </w:p>
    <w:p w14:paraId="1ED1E123" w14:textId="714A2D67" w:rsidR="00507EC4" w:rsidRDefault="00B40780" w:rsidP="00507EC4">
      <w:pPr>
        <w:pStyle w:val="ListParagraph"/>
        <w:numPr>
          <w:ilvl w:val="0"/>
          <w:numId w:val="6"/>
        </w:numPr>
        <w:autoSpaceDE w:val="0"/>
        <w:autoSpaceDN w:val="0"/>
        <w:adjustRightInd w:val="0"/>
        <w:rPr>
          <w:rFonts w:asciiTheme="majorHAnsi" w:hAnsiTheme="majorHAnsi"/>
          <w:lang w:val="en-NZ" w:eastAsia="en-NZ"/>
        </w:rPr>
      </w:pPr>
      <w:r>
        <w:rPr>
          <w:rFonts w:asciiTheme="majorHAnsi" w:hAnsiTheme="majorHAnsi"/>
          <w:lang w:val="en-NZ" w:eastAsia="en-NZ"/>
        </w:rPr>
        <w:t xml:space="preserve">Your final submission should include </w:t>
      </w:r>
      <w:r w:rsidR="00507EC4" w:rsidRPr="00507EC4">
        <w:rPr>
          <w:rFonts w:asciiTheme="majorHAnsi" w:hAnsiTheme="majorHAnsi"/>
          <w:lang w:val="en-NZ" w:eastAsia="en-NZ"/>
        </w:rPr>
        <w:t>a Visual Studio project answering each question for section 2-4 and a t</w:t>
      </w:r>
      <w:r>
        <w:rPr>
          <w:rFonts w:asciiTheme="majorHAnsi" w:hAnsiTheme="majorHAnsi"/>
          <w:lang w:val="en-NZ" w:eastAsia="en-NZ"/>
        </w:rPr>
        <w:t>e</w:t>
      </w:r>
      <w:r w:rsidR="00507EC4" w:rsidRPr="00507EC4">
        <w:rPr>
          <w:rFonts w:asciiTheme="majorHAnsi" w:hAnsiTheme="majorHAnsi"/>
          <w:lang w:val="en-NZ" w:eastAsia="en-NZ"/>
        </w:rPr>
        <w:t>xt file</w:t>
      </w:r>
      <w:r>
        <w:rPr>
          <w:rFonts w:asciiTheme="majorHAnsi" w:hAnsiTheme="majorHAnsi"/>
          <w:lang w:val="en-NZ" w:eastAsia="en-NZ"/>
        </w:rPr>
        <w:t xml:space="preserve"> or word document</w:t>
      </w:r>
      <w:r w:rsidR="00507EC4" w:rsidRPr="00507EC4">
        <w:rPr>
          <w:rFonts w:asciiTheme="majorHAnsi" w:hAnsiTheme="majorHAnsi"/>
          <w:lang w:val="en-NZ" w:eastAsia="en-NZ"/>
        </w:rPr>
        <w:t xml:space="preserve"> for section 1 and 5.</w:t>
      </w:r>
    </w:p>
    <w:p w14:paraId="3DA772BB" w14:textId="6277890F" w:rsidR="0056270B" w:rsidRDefault="0056270B" w:rsidP="00507EC4">
      <w:pPr>
        <w:pStyle w:val="ListParagraph"/>
        <w:numPr>
          <w:ilvl w:val="0"/>
          <w:numId w:val="6"/>
        </w:numPr>
        <w:autoSpaceDE w:val="0"/>
        <w:autoSpaceDN w:val="0"/>
        <w:adjustRightInd w:val="0"/>
        <w:rPr>
          <w:rFonts w:asciiTheme="majorHAnsi" w:hAnsiTheme="majorHAnsi"/>
          <w:lang w:val="en-NZ" w:eastAsia="en-NZ"/>
        </w:rPr>
      </w:pPr>
      <w:r>
        <w:rPr>
          <w:rFonts w:asciiTheme="majorHAnsi" w:hAnsiTheme="majorHAnsi"/>
          <w:lang w:val="en-NZ" w:eastAsia="en-NZ"/>
        </w:rPr>
        <w:t xml:space="preserve">When submitting the work via the Moodle as part of your assessment submission you agree that the work is your work and your work alone. </w:t>
      </w:r>
    </w:p>
    <w:p w14:paraId="5BE95529" w14:textId="77777777" w:rsidR="0056270B" w:rsidRDefault="0056270B" w:rsidP="0056270B">
      <w:pPr>
        <w:rPr>
          <w:rFonts w:asciiTheme="majorHAnsi" w:hAnsiTheme="majorHAnsi"/>
          <w:noProof/>
          <w:lang w:eastAsia="en-NZ"/>
        </w:rPr>
      </w:pPr>
    </w:p>
    <w:p w14:paraId="2174EEF2" w14:textId="77777777" w:rsidR="0056270B" w:rsidRDefault="0056270B" w:rsidP="0056270B">
      <w:pPr>
        <w:rPr>
          <w:rFonts w:asciiTheme="majorHAnsi" w:hAnsiTheme="majorHAnsi"/>
          <w:iCs/>
        </w:rPr>
      </w:pPr>
      <w:r>
        <w:rPr>
          <w:rFonts w:asciiTheme="majorHAnsi" w:hAnsiTheme="majorHAnsi"/>
          <w:b/>
          <w:iCs/>
        </w:rPr>
        <w:t>Assignment hand-in</w:t>
      </w:r>
      <w:r>
        <w:rPr>
          <w:rFonts w:asciiTheme="majorHAnsi" w:hAnsiTheme="majorHAnsi"/>
          <w:iCs/>
        </w:rPr>
        <w:t>:</w:t>
      </w:r>
    </w:p>
    <w:p w14:paraId="1DFF86B8" w14:textId="77777777" w:rsidR="0056270B" w:rsidRDefault="0056270B" w:rsidP="0056270B">
      <w:pPr>
        <w:autoSpaceDE w:val="0"/>
        <w:autoSpaceDN w:val="0"/>
        <w:adjustRightInd w:val="0"/>
        <w:rPr>
          <w:rFonts w:asciiTheme="majorHAnsi" w:hAnsiTheme="majorHAnsi"/>
          <w:lang w:val="en-NZ" w:eastAsia="en-NZ"/>
        </w:rPr>
      </w:pPr>
      <w:r>
        <w:rPr>
          <w:rFonts w:asciiTheme="majorHAnsi" w:hAnsiTheme="majorHAnsi"/>
          <w:lang w:val="en-NZ" w:eastAsia="en-NZ"/>
        </w:rPr>
        <w:t>Assignments submitted after the due date and time without having received an extension through Special Assessment Circumstances (SAC) will be penalised according to the following:</w:t>
      </w:r>
    </w:p>
    <w:p w14:paraId="6EDFFB49" w14:textId="77777777" w:rsidR="0056270B" w:rsidRDefault="0056270B" w:rsidP="0056270B">
      <w:pPr>
        <w:autoSpaceDE w:val="0"/>
        <w:autoSpaceDN w:val="0"/>
        <w:adjustRightInd w:val="0"/>
        <w:rPr>
          <w:rFonts w:asciiTheme="majorHAnsi" w:hAnsiTheme="majorHAnsi"/>
          <w:lang w:val="en-NZ" w:eastAsia="en-NZ"/>
        </w:rPr>
      </w:pPr>
    </w:p>
    <w:p w14:paraId="21B81370" w14:textId="77777777" w:rsidR="0056270B" w:rsidRDefault="0056270B" w:rsidP="0056270B">
      <w:pPr>
        <w:pStyle w:val="ListParagraph"/>
        <w:numPr>
          <w:ilvl w:val="0"/>
          <w:numId w:val="7"/>
        </w:numPr>
        <w:autoSpaceDE w:val="0"/>
        <w:autoSpaceDN w:val="0"/>
        <w:adjustRightInd w:val="0"/>
        <w:rPr>
          <w:rFonts w:asciiTheme="majorHAnsi" w:hAnsiTheme="majorHAnsi"/>
          <w:lang w:val="en-NZ" w:eastAsia="en-NZ"/>
        </w:rPr>
      </w:pPr>
      <w:r>
        <w:rPr>
          <w:rFonts w:asciiTheme="majorHAnsi" w:hAnsiTheme="majorHAnsi"/>
          <w:lang w:val="en-NZ" w:eastAsia="en-NZ"/>
        </w:rPr>
        <w:t>10% of marks deducted if submitted within 24hrs of the deadline</w:t>
      </w:r>
    </w:p>
    <w:p w14:paraId="2DCE632A" w14:textId="77777777" w:rsidR="0056270B" w:rsidRDefault="0056270B" w:rsidP="0056270B">
      <w:pPr>
        <w:pStyle w:val="ListParagraph"/>
        <w:numPr>
          <w:ilvl w:val="0"/>
          <w:numId w:val="7"/>
        </w:numPr>
        <w:autoSpaceDE w:val="0"/>
        <w:autoSpaceDN w:val="0"/>
        <w:adjustRightInd w:val="0"/>
        <w:rPr>
          <w:rFonts w:asciiTheme="majorHAnsi" w:hAnsiTheme="majorHAnsi"/>
          <w:lang w:val="en-NZ" w:eastAsia="en-NZ"/>
        </w:rPr>
      </w:pPr>
      <w:r>
        <w:rPr>
          <w:rFonts w:asciiTheme="majorHAnsi" w:hAnsiTheme="majorHAnsi"/>
          <w:lang w:val="en-NZ" w:eastAsia="en-NZ"/>
        </w:rPr>
        <w:t>20% of marks deducted if submitted after 24hrs and up to 48hrs of the deadline</w:t>
      </w:r>
    </w:p>
    <w:p w14:paraId="61BF13EE" w14:textId="77777777" w:rsidR="0056270B" w:rsidRDefault="0056270B" w:rsidP="0056270B">
      <w:pPr>
        <w:pStyle w:val="ListParagraph"/>
        <w:numPr>
          <w:ilvl w:val="0"/>
          <w:numId w:val="7"/>
        </w:numPr>
        <w:autoSpaceDE w:val="0"/>
        <w:autoSpaceDN w:val="0"/>
        <w:adjustRightInd w:val="0"/>
        <w:rPr>
          <w:rFonts w:asciiTheme="majorHAnsi" w:hAnsiTheme="majorHAnsi"/>
          <w:lang w:val="en-NZ" w:eastAsia="en-NZ"/>
        </w:rPr>
      </w:pPr>
      <w:r>
        <w:rPr>
          <w:rFonts w:asciiTheme="majorHAnsi" w:hAnsiTheme="majorHAnsi"/>
          <w:lang w:val="en-NZ" w:eastAsia="en-NZ"/>
        </w:rPr>
        <w:t>30% of marks deducted if submitted after 48hrs and up to 72hrs of the deadline</w:t>
      </w:r>
    </w:p>
    <w:p w14:paraId="7A6C6AD9" w14:textId="77777777" w:rsidR="0056270B" w:rsidRDefault="0056270B" w:rsidP="0056270B">
      <w:pPr>
        <w:pStyle w:val="ListParagraph"/>
        <w:numPr>
          <w:ilvl w:val="0"/>
          <w:numId w:val="7"/>
        </w:numPr>
        <w:autoSpaceDE w:val="0"/>
        <w:autoSpaceDN w:val="0"/>
        <w:adjustRightInd w:val="0"/>
        <w:rPr>
          <w:rFonts w:asciiTheme="majorHAnsi" w:hAnsiTheme="majorHAnsi"/>
          <w:lang w:val="en-NZ" w:eastAsia="en-NZ"/>
        </w:rPr>
      </w:pPr>
      <w:r>
        <w:rPr>
          <w:rFonts w:asciiTheme="majorHAnsi" w:hAnsiTheme="majorHAnsi"/>
          <w:lang w:val="en-NZ" w:eastAsia="en-NZ"/>
        </w:rPr>
        <w:t>No grade will be awarded for an assignment that is submitted later than 72hrs after the deadline.</w:t>
      </w:r>
    </w:p>
    <w:p w14:paraId="2C4BFB6C" w14:textId="77777777" w:rsidR="0056270B" w:rsidRDefault="0056270B" w:rsidP="0056270B">
      <w:pPr>
        <w:pStyle w:val="ListParagraph"/>
        <w:numPr>
          <w:ilvl w:val="0"/>
          <w:numId w:val="7"/>
        </w:numPr>
        <w:autoSpaceDE w:val="0"/>
        <w:autoSpaceDN w:val="0"/>
        <w:adjustRightInd w:val="0"/>
        <w:rPr>
          <w:rFonts w:asciiTheme="majorHAnsi" w:hAnsiTheme="majorHAnsi"/>
          <w:lang w:val="en-NZ" w:eastAsia="en-NZ"/>
        </w:rPr>
      </w:pPr>
      <w:r>
        <w:rPr>
          <w:rFonts w:asciiTheme="majorHAnsi" w:hAnsiTheme="majorHAnsi"/>
          <w:lang w:val="en-NZ" w:eastAsia="en-NZ"/>
        </w:rPr>
        <w:t>Students submitting assignments after the due date and time will be ineligible to resubmit a failed assignment.</w:t>
      </w:r>
    </w:p>
    <w:p w14:paraId="79F929FC" w14:textId="77777777" w:rsidR="0056270B" w:rsidRDefault="0056270B" w:rsidP="0056270B">
      <w:pPr>
        <w:pStyle w:val="ListParagraph"/>
        <w:ind w:left="0"/>
        <w:rPr>
          <w:rFonts w:asciiTheme="majorHAnsi" w:hAnsiTheme="majorHAnsi"/>
          <w:b/>
          <w:iCs/>
        </w:rPr>
      </w:pPr>
      <w:r>
        <w:rPr>
          <w:rFonts w:asciiTheme="majorHAnsi" w:hAnsiTheme="majorHAnsi"/>
          <w:b/>
          <w:iCs/>
        </w:rPr>
        <w:t>Special Assessment Circumstances:</w:t>
      </w:r>
    </w:p>
    <w:p w14:paraId="66CC9AE3" w14:textId="77777777" w:rsidR="0056270B" w:rsidRDefault="0056270B" w:rsidP="0056270B">
      <w:pPr>
        <w:pStyle w:val="ListParagraph"/>
        <w:ind w:left="0"/>
        <w:jc w:val="both"/>
        <w:rPr>
          <w:rFonts w:asciiTheme="majorHAnsi" w:hAnsiTheme="majorHAnsi"/>
          <w:iCs/>
        </w:rPr>
      </w:pPr>
      <w:r>
        <w:rPr>
          <w:rFonts w:asciiTheme="majorHAnsi" w:hAnsiTheme="majorHAnsi"/>
          <w:iCs/>
        </w:rPr>
        <w:t xml:space="preserve">A student, who due to circumstances beyond his or her control, misses a test, final examination or an assignment deadline or considers his or her performance in a test, final examination or an assignment to have been adversely affected, should complete the Special Assessment Circumstances (SAC) form available from Student Central. </w:t>
      </w:r>
    </w:p>
    <w:p w14:paraId="525ED77F" w14:textId="77777777" w:rsidR="0056270B" w:rsidRDefault="0056270B" w:rsidP="0056270B">
      <w:pPr>
        <w:pStyle w:val="ListParagraph"/>
        <w:ind w:left="0"/>
        <w:jc w:val="both"/>
        <w:rPr>
          <w:rFonts w:asciiTheme="majorHAnsi" w:hAnsiTheme="majorHAnsi"/>
          <w:iCs/>
        </w:rPr>
      </w:pPr>
    </w:p>
    <w:p w14:paraId="1B7E0598" w14:textId="77777777" w:rsidR="0056270B" w:rsidRDefault="0056270B" w:rsidP="0056270B">
      <w:pPr>
        <w:pStyle w:val="ListParagraph"/>
        <w:ind w:left="0"/>
        <w:jc w:val="both"/>
        <w:rPr>
          <w:rFonts w:asciiTheme="majorHAnsi" w:hAnsiTheme="majorHAnsi"/>
          <w:iCs/>
        </w:rPr>
      </w:pPr>
      <w:r>
        <w:rPr>
          <w:rFonts w:asciiTheme="majorHAnsi" w:hAnsiTheme="majorHAnsi"/>
          <w:iCs/>
        </w:rPr>
        <w:t xml:space="preserve">Within any semester, a student may have only one SAC per course. </w:t>
      </w:r>
    </w:p>
    <w:p w14:paraId="4CA9659F" w14:textId="77777777" w:rsidR="0056270B" w:rsidRDefault="0056270B" w:rsidP="0056270B">
      <w:pPr>
        <w:pStyle w:val="ListParagraph"/>
        <w:ind w:left="0"/>
        <w:jc w:val="both"/>
        <w:rPr>
          <w:rFonts w:asciiTheme="majorHAnsi" w:hAnsiTheme="majorHAnsi"/>
          <w:iCs/>
        </w:rPr>
      </w:pPr>
    </w:p>
    <w:p w14:paraId="19AC5098" w14:textId="77777777" w:rsidR="0056270B" w:rsidRDefault="0056270B" w:rsidP="0056270B">
      <w:pPr>
        <w:pStyle w:val="ListParagraph"/>
        <w:ind w:left="0"/>
        <w:jc w:val="both"/>
        <w:rPr>
          <w:rFonts w:asciiTheme="majorHAnsi" w:hAnsiTheme="majorHAnsi"/>
          <w:iCs/>
        </w:rPr>
      </w:pPr>
      <w:r>
        <w:rPr>
          <w:rFonts w:asciiTheme="majorHAnsi" w:hAnsiTheme="majorHAnsi"/>
          <w:iCs/>
        </w:rPr>
        <w:t xml:space="preserve">When requesting </w:t>
      </w:r>
      <w:proofErr w:type="gramStart"/>
      <w:r>
        <w:rPr>
          <w:rFonts w:asciiTheme="majorHAnsi" w:hAnsiTheme="majorHAnsi"/>
          <w:iCs/>
        </w:rPr>
        <w:t>an</w:t>
      </w:r>
      <w:proofErr w:type="gramEnd"/>
      <w:r>
        <w:rPr>
          <w:rFonts w:asciiTheme="majorHAnsi" w:hAnsiTheme="majorHAnsi"/>
          <w:iCs/>
        </w:rPr>
        <w:t xml:space="preserve"> SAC for an assignment, the SAC form must be submitted (along with work completed to date) within the time frame of the extension requested; i.e. if the Doctor’s certificate is for one (1) day, then the SAC form and work completed must be submitted within one (1) day. </w:t>
      </w:r>
    </w:p>
    <w:p w14:paraId="029C83CE" w14:textId="77777777" w:rsidR="0056270B" w:rsidRDefault="0056270B" w:rsidP="0056270B">
      <w:pPr>
        <w:pStyle w:val="ListParagraph"/>
        <w:ind w:left="0"/>
        <w:rPr>
          <w:rFonts w:asciiTheme="majorHAnsi" w:hAnsiTheme="majorHAnsi"/>
          <w:b/>
          <w:iCs/>
        </w:rPr>
      </w:pPr>
    </w:p>
    <w:p w14:paraId="49792C3C" w14:textId="77777777" w:rsidR="0056270B" w:rsidRDefault="0056270B" w:rsidP="0056270B">
      <w:pPr>
        <w:pStyle w:val="ListParagraph"/>
        <w:ind w:left="0"/>
        <w:rPr>
          <w:rFonts w:asciiTheme="majorHAnsi" w:hAnsiTheme="majorHAnsi"/>
          <w:b/>
          <w:iCs/>
        </w:rPr>
      </w:pPr>
      <w:r>
        <w:rPr>
          <w:rFonts w:asciiTheme="majorHAnsi" w:hAnsiTheme="majorHAnsi"/>
          <w:b/>
          <w:iCs/>
        </w:rPr>
        <w:t xml:space="preserve">Unacceptable Assistance </w:t>
      </w:r>
    </w:p>
    <w:p w14:paraId="48A2CEB1" w14:textId="77777777" w:rsidR="0056270B" w:rsidRDefault="0056270B" w:rsidP="0056270B">
      <w:pPr>
        <w:pStyle w:val="ListParagraph"/>
        <w:numPr>
          <w:ilvl w:val="0"/>
          <w:numId w:val="8"/>
        </w:numPr>
        <w:rPr>
          <w:rFonts w:asciiTheme="majorHAnsi" w:hAnsiTheme="majorHAnsi"/>
          <w:iCs/>
        </w:rPr>
      </w:pPr>
      <w:r>
        <w:rPr>
          <w:rFonts w:asciiTheme="majorHAnsi" w:hAnsiTheme="majorHAnsi"/>
          <w:iCs/>
        </w:rPr>
        <w:t xml:space="preserve">Working together on one copy of the assessment and submitting it as own work. </w:t>
      </w:r>
    </w:p>
    <w:p w14:paraId="28E0456D" w14:textId="77777777" w:rsidR="0056270B" w:rsidRDefault="0056270B" w:rsidP="0056270B">
      <w:pPr>
        <w:pStyle w:val="ListParagraph"/>
        <w:numPr>
          <w:ilvl w:val="0"/>
          <w:numId w:val="9"/>
        </w:numPr>
        <w:rPr>
          <w:rFonts w:asciiTheme="majorHAnsi" w:hAnsiTheme="majorHAnsi"/>
          <w:iCs/>
        </w:rPr>
      </w:pPr>
      <w:r>
        <w:rPr>
          <w:rFonts w:asciiTheme="majorHAnsi" w:hAnsiTheme="majorHAnsi"/>
          <w:iCs/>
        </w:rPr>
        <w:t xml:space="preserve">Giving another student your work. </w:t>
      </w:r>
    </w:p>
    <w:p w14:paraId="3ED43A5E" w14:textId="77777777" w:rsidR="0056270B" w:rsidRDefault="0056270B" w:rsidP="0056270B">
      <w:pPr>
        <w:pStyle w:val="ListParagraph"/>
        <w:numPr>
          <w:ilvl w:val="0"/>
          <w:numId w:val="9"/>
        </w:numPr>
        <w:rPr>
          <w:rFonts w:asciiTheme="majorHAnsi" w:hAnsiTheme="majorHAnsi"/>
          <w:iCs/>
        </w:rPr>
      </w:pPr>
      <w:r>
        <w:rPr>
          <w:rFonts w:asciiTheme="majorHAnsi" w:hAnsiTheme="majorHAnsi"/>
          <w:iCs/>
        </w:rPr>
        <w:t xml:space="preserve">Copying someone else’s work. This includes work done by someone not on the course. </w:t>
      </w:r>
    </w:p>
    <w:p w14:paraId="6ED004D5" w14:textId="77777777" w:rsidR="0056270B" w:rsidRDefault="0056270B" w:rsidP="0056270B">
      <w:pPr>
        <w:pStyle w:val="ListParagraph"/>
        <w:numPr>
          <w:ilvl w:val="0"/>
          <w:numId w:val="9"/>
        </w:numPr>
        <w:rPr>
          <w:rFonts w:asciiTheme="majorHAnsi" w:hAnsiTheme="majorHAnsi"/>
          <w:iCs/>
        </w:rPr>
      </w:pPr>
      <w:r>
        <w:rPr>
          <w:rFonts w:asciiTheme="majorHAnsi" w:hAnsiTheme="majorHAnsi"/>
          <w:iCs/>
        </w:rPr>
        <w:t>Copying from books, Internet etc. and submitting it as own work.  Anything taken directly from another source must be acknowledged correctly: show the source alongside the quotation.</w:t>
      </w:r>
    </w:p>
    <w:p w14:paraId="3D5653AB" w14:textId="77777777" w:rsidR="0056270B" w:rsidRDefault="0056270B" w:rsidP="0056270B">
      <w:pPr>
        <w:pStyle w:val="ListParagraph"/>
        <w:numPr>
          <w:ilvl w:val="0"/>
          <w:numId w:val="9"/>
        </w:numPr>
        <w:rPr>
          <w:rFonts w:asciiTheme="majorHAnsi" w:hAnsiTheme="majorHAnsi"/>
          <w:iCs/>
        </w:rPr>
      </w:pPr>
      <w:r>
        <w:rPr>
          <w:rFonts w:asciiTheme="majorHAnsi" w:hAnsiTheme="majorHAnsi"/>
          <w:iCs/>
        </w:rPr>
        <w:t xml:space="preserve">Changing or correcting another student’s work. </w:t>
      </w:r>
    </w:p>
    <w:p w14:paraId="33D49D5D" w14:textId="77777777" w:rsidR="0056270B" w:rsidRDefault="0056270B" w:rsidP="0056270B">
      <w:pPr>
        <w:pStyle w:val="Footer"/>
        <w:rPr>
          <w:rFonts w:asciiTheme="majorHAnsi" w:hAnsiTheme="majorHAnsi"/>
          <w:b/>
        </w:rPr>
      </w:pPr>
    </w:p>
    <w:p w14:paraId="7EA5D53E" w14:textId="77777777" w:rsidR="0056270B" w:rsidRDefault="0056270B" w:rsidP="0056270B">
      <w:pPr>
        <w:pStyle w:val="Footer"/>
        <w:rPr>
          <w:rFonts w:asciiTheme="majorHAnsi" w:hAnsiTheme="majorHAnsi"/>
          <w:b/>
        </w:rPr>
      </w:pPr>
      <w:r>
        <w:rPr>
          <w:rFonts w:asciiTheme="majorHAnsi" w:hAnsiTheme="majorHAnsi"/>
          <w:b/>
        </w:rPr>
        <w:t>Have a query?  Want to improve your work?</w:t>
      </w:r>
    </w:p>
    <w:p w14:paraId="3AF2B145" w14:textId="77777777" w:rsidR="0056270B" w:rsidRDefault="0056270B" w:rsidP="0056270B">
      <w:pPr>
        <w:pStyle w:val="Footer"/>
        <w:rPr>
          <w:rFonts w:asciiTheme="majorHAnsi" w:hAnsiTheme="majorHAnsi"/>
        </w:rPr>
      </w:pPr>
    </w:p>
    <w:p w14:paraId="0B8786C0" w14:textId="77777777" w:rsidR="0056270B" w:rsidRDefault="0056270B" w:rsidP="0056270B">
      <w:pPr>
        <w:pStyle w:val="Footer"/>
        <w:rPr>
          <w:rFonts w:asciiTheme="majorHAnsi" w:hAnsiTheme="majorHAnsi"/>
        </w:rPr>
      </w:pPr>
      <w:r>
        <w:rPr>
          <w:rFonts w:asciiTheme="majorHAnsi" w:hAnsiTheme="majorHAnsi"/>
        </w:rPr>
        <w:t xml:space="preserve">You could: </w:t>
      </w:r>
    </w:p>
    <w:p w14:paraId="69492FB1" w14:textId="77777777" w:rsidR="0056270B" w:rsidRDefault="0056270B" w:rsidP="0056270B">
      <w:pPr>
        <w:pStyle w:val="Footer"/>
        <w:numPr>
          <w:ilvl w:val="0"/>
          <w:numId w:val="10"/>
        </w:numPr>
        <w:rPr>
          <w:rFonts w:asciiTheme="majorHAnsi" w:hAnsiTheme="majorHAnsi"/>
        </w:rPr>
      </w:pPr>
      <w:r>
        <w:rPr>
          <w:rFonts w:asciiTheme="majorHAnsi" w:hAnsiTheme="majorHAnsi"/>
        </w:rPr>
        <w:t xml:space="preserve">Talk it over with your lecturer, course coordinator, and </w:t>
      </w:r>
      <w:proofErr w:type="spellStart"/>
      <w:r>
        <w:rPr>
          <w:rFonts w:asciiTheme="majorHAnsi" w:hAnsiTheme="majorHAnsi"/>
        </w:rPr>
        <w:t>programme</w:t>
      </w:r>
      <w:proofErr w:type="spellEnd"/>
      <w:r>
        <w:rPr>
          <w:rFonts w:asciiTheme="majorHAnsi" w:hAnsiTheme="majorHAnsi"/>
        </w:rPr>
        <w:t xml:space="preserve"> leader. </w:t>
      </w:r>
    </w:p>
    <w:p w14:paraId="37B77F21" w14:textId="77777777" w:rsidR="0056270B" w:rsidRDefault="0056270B" w:rsidP="0056270B">
      <w:pPr>
        <w:pStyle w:val="Footer"/>
        <w:numPr>
          <w:ilvl w:val="0"/>
          <w:numId w:val="10"/>
        </w:numPr>
        <w:rPr>
          <w:rFonts w:asciiTheme="majorHAnsi" w:hAnsiTheme="majorHAnsi"/>
        </w:rPr>
      </w:pPr>
      <w:r>
        <w:rPr>
          <w:rFonts w:asciiTheme="majorHAnsi" w:hAnsiTheme="majorHAnsi"/>
        </w:rPr>
        <w:t xml:space="preserve">Visit </w:t>
      </w:r>
      <w:proofErr w:type="spellStart"/>
      <w:r>
        <w:rPr>
          <w:rFonts w:asciiTheme="majorHAnsi" w:hAnsiTheme="majorHAnsi"/>
        </w:rPr>
        <w:t>Te</w:t>
      </w:r>
      <w:proofErr w:type="spellEnd"/>
      <w:r>
        <w:rPr>
          <w:rFonts w:asciiTheme="majorHAnsi" w:hAnsiTheme="majorHAnsi"/>
        </w:rPr>
        <w:t xml:space="preserve"> Puno </w:t>
      </w:r>
      <w:proofErr w:type="spellStart"/>
      <w:r>
        <w:rPr>
          <w:rFonts w:asciiTheme="majorHAnsi" w:hAnsiTheme="majorHAnsi"/>
        </w:rPr>
        <w:t>Ako</w:t>
      </w:r>
      <w:proofErr w:type="spellEnd"/>
      <w:r>
        <w:rPr>
          <w:rFonts w:asciiTheme="majorHAnsi" w:hAnsiTheme="majorHAnsi"/>
        </w:rPr>
        <w:t xml:space="preserve"> or Maia for learning advice and support. </w:t>
      </w:r>
    </w:p>
    <w:p w14:paraId="1594E910" w14:textId="77777777" w:rsidR="0056270B" w:rsidRDefault="0056270B" w:rsidP="0056270B">
      <w:pPr>
        <w:pStyle w:val="Footer"/>
        <w:numPr>
          <w:ilvl w:val="0"/>
          <w:numId w:val="10"/>
        </w:numPr>
        <w:rPr>
          <w:rFonts w:asciiTheme="majorHAnsi" w:hAnsiTheme="majorHAnsi"/>
        </w:rPr>
      </w:pPr>
      <w:r>
        <w:rPr>
          <w:rFonts w:asciiTheme="majorHAnsi" w:hAnsiTheme="majorHAnsi"/>
        </w:rPr>
        <w:t xml:space="preserve">Visit the Centre for Pacific Development and Support. </w:t>
      </w:r>
    </w:p>
    <w:p w14:paraId="0CBDB6A6" w14:textId="77777777" w:rsidR="0056270B" w:rsidRDefault="0056270B" w:rsidP="0056270B">
      <w:pPr>
        <w:pStyle w:val="Footer"/>
        <w:numPr>
          <w:ilvl w:val="0"/>
          <w:numId w:val="10"/>
        </w:numPr>
        <w:rPr>
          <w:rFonts w:asciiTheme="majorHAnsi" w:hAnsiTheme="majorHAnsi"/>
        </w:rPr>
      </w:pPr>
      <w:r>
        <w:rPr>
          <w:rFonts w:asciiTheme="majorHAnsi" w:hAnsiTheme="majorHAnsi"/>
        </w:rPr>
        <w:t xml:space="preserve">Contact Ed Collective Advocate for independent advice. </w:t>
      </w:r>
    </w:p>
    <w:p w14:paraId="67736620" w14:textId="77777777" w:rsidR="0056270B" w:rsidRDefault="0056270B" w:rsidP="0056270B">
      <w:pPr>
        <w:spacing w:after="200" w:line="276" w:lineRule="auto"/>
        <w:rPr>
          <w:rFonts w:asciiTheme="majorHAnsi" w:hAnsiTheme="majorHAnsi"/>
        </w:rPr>
      </w:pPr>
      <w:del w:id="5" w:author="David McCurdy" w:date="2014-04-09T16:00:00Z">
        <w:r>
          <w:rPr>
            <w:rFonts w:asciiTheme="majorHAnsi" w:hAnsiTheme="majorHAnsi"/>
          </w:rPr>
          <w:br w:type="page"/>
        </w:r>
      </w:del>
    </w:p>
    <w:p w14:paraId="0BF61D99" w14:textId="77777777" w:rsidR="0056270B" w:rsidRDefault="0056270B" w:rsidP="0056270B">
      <w:pPr>
        <w:spacing w:before="144" w:after="144"/>
        <w:rPr>
          <w:rFonts w:asciiTheme="majorHAnsi" w:hAnsiTheme="majorHAnsi"/>
          <w:bCs/>
        </w:rPr>
      </w:pPr>
      <w:r>
        <w:rPr>
          <w:rFonts w:asciiTheme="majorHAnsi" w:hAnsiTheme="majorHAnsi"/>
          <w:bCs/>
        </w:rPr>
        <w:lastRenderedPageBreak/>
        <w:t xml:space="preserve">This is an individual assignment.  You must work on the individual tasks by yourself and all work on these tasks must be your own.    </w:t>
      </w:r>
    </w:p>
    <w:p w14:paraId="7BDA2316" w14:textId="77777777" w:rsidR="0056270B" w:rsidRDefault="0056270B" w:rsidP="0056270B">
      <w:pPr>
        <w:spacing w:before="144" w:after="144"/>
        <w:rPr>
          <w:rFonts w:asciiTheme="majorHAnsi" w:hAnsiTheme="majorHAnsi"/>
          <w:bCs/>
        </w:rPr>
      </w:pPr>
      <w:r>
        <w:rPr>
          <w:rFonts w:asciiTheme="majorHAnsi" w:hAnsiTheme="majorHAnsi"/>
          <w:bCs/>
        </w:rPr>
        <w:t>Please sign the statement below to declare that this assignment submission is your own work and hand in the signed statement with your assignment.  Failure to sign and include this statement may mean your assignment is not marked.</w:t>
      </w:r>
    </w:p>
    <w:p w14:paraId="7A80FF25" w14:textId="77777777" w:rsidR="0056270B" w:rsidRDefault="0056270B" w:rsidP="0056270B">
      <w:pPr>
        <w:tabs>
          <w:tab w:val="right" w:leader="dot" w:pos="8505"/>
        </w:tabs>
        <w:spacing w:before="144" w:after="144"/>
        <w:rPr>
          <w:rFonts w:asciiTheme="majorHAnsi" w:hAnsiTheme="majorHAnsi"/>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56270B" w14:paraId="16B80524" w14:textId="77777777" w:rsidTr="0056270B">
        <w:tc>
          <w:tcPr>
            <w:tcW w:w="8928" w:type="dxa"/>
            <w:tcBorders>
              <w:top w:val="single" w:sz="4" w:space="0" w:color="auto"/>
              <w:left w:val="single" w:sz="4" w:space="0" w:color="auto"/>
              <w:bottom w:val="single" w:sz="4" w:space="0" w:color="auto"/>
              <w:right w:val="single" w:sz="4" w:space="0" w:color="auto"/>
            </w:tcBorders>
          </w:tcPr>
          <w:p w14:paraId="41C92DE5" w14:textId="77777777" w:rsidR="0056270B" w:rsidRDefault="0056270B">
            <w:pPr>
              <w:autoSpaceDE w:val="0"/>
              <w:autoSpaceDN w:val="0"/>
              <w:adjustRightInd w:val="0"/>
              <w:spacing w:line="276" w:lineRule="auto"/>
              <w:jc w:val="center"/>
              <w:rPr>
                <w:rFonts w:asciiTheme="majorHAnsi" w:hAnsiTheme="majorHAnsi"/>
                <w:b/>
                <w:bCs/>
                <w:szCs w:val="28"/>
              </w:rPr>
            </w:pPr>
            <w:r>
              <w:rPr>
                <w:rFonts w:asciiTheme="majorHAnsi" w:hAnsiTheme="majorHAnsi"/>
                <w:b/>
                <w:bCs/>
                <w:szCs w:val="28"/>
              </w:rPr>
              <w:t>ISCG6442—Game Programming</w:t>
            </w:r>
          </w:p>
          <w:p w14:paraId="5DF282FB" w14:textId="77777777" w:rsidR="0056270B" w:rsidRDefault="0056270B">
            <w:pPr>
              <w:spacing w:before="144" w:after="144" w:line="276" w:lineRule="auto"/>
              <w:jc w:val="center"/>
              <w:rPr>
                <w:rFonts w:asciiTheme="majorHAnsi" w:hAnsiTheme="majorHAnsi"/>
                <w:szCs w:val="22"/>
              </w:rPr>
            </w:pPr>
            <w:r>
              <w:rPr>
                <w:rFonts w:asciiTheme="majorHAnsi" w:hAnsiTheme="majorHAnsi"/>
              </w:rPr>
              <w:t>Take Home Test</w:t>
            </w:r>
          </w:p>
          <w:p w14:paraId="3B97BA64" w14:textId="77777777" w:rsidR="0056270B" w:rsidRDefault="0056270B">
            <w:pPr>
              <w:spacing w:before="144" w:after="144" w:line="276" w:lineRule="auto"/>
              <w:rPr>
                <w:rFonts w:asciiTheme="majorHAnsi" w:hAnsiTheme="majorHAnsi"/>
                <w:szCs w:val="22"/>
              </w:rPr>
            </w:pPr>
          </w:p>
          <w:p w14:paraId="46D654B0" w14:textId="77777777" w:rsidR="0056270B" w:rsidRDefault="0056270B">
            <w:pPr>
              <w:spacing w:before="144" w:after="144" w:line="276" w:lineRule="auto"/>
              <w:rPr>
                <w:rFonts w:asciiTheme="majorHAnsi" w:hAnsiTheme="majorHAnsi"/>
                <w:szCs w:val="22"/>
              </w:rPr>
            </w:pPr>
            <w:r>
              <w:rPr>
                <w:rFonts w:asciiTheme="majorHAnsi" w:hAnsiTheme="majorHAnsi"/>
              </w:rPr>
              <w:t>I declare that the individual part of this assignment submission is my own work.  Where I have incorporated work by other people, I have correctly acknowledged the source in my assignment.</w:t>
            </w:r>
          </w:p>
          <w:p w14:paraId="277BACEB" w14:textId="77777777" w:rsidR="0056270B" w:rsidRDefault="0056270B">
            <w:pPr>
              <w:spacing w:before="144" w:after="144" w:line="276" w:lineRule="auto"/>
              <w:rPr>
                <w:rFonts w:asciiTheme="majorHAnsi" w:hAnsiTheme="majorHAnsi"/>
                <w:szCs w:val="22"/>
              </w:rPr>
            </w:pPr>
          </w:p>
          <w:p w14:paraId="4EA58A10" w14:textId="77777777" w:rsidR="0056270B" w:rsidRDefault="0056270B">
            <w:pPr>
              <w:spacing w:before="144" w:after="144" w:line="276" w:lineRule="auto"/>
              <w:rPr>
                <w:rFonts w:asciiTheme="majorHAnsi" w:hAnsiTheme="majorHAnsi"/>
                <w:szCs w:val="22"/>
              </w:rPr>
            </w:pPr>
            <w:r>
              <w:rPr>
                <w:rFonts w:asciiTheme="majorHAnsi" w:hAnsiTheme="majorHAnsi"/>
              </w:rPr>
              <w:t>Student Name …………………………………</w:t>
            </w:r>
            <w:proofErr w:type="gramStart"/>
            <w:r>
              <w:rPr>
                <w:rFonts w:asciiTheme="majorHAnsi" w:hAnsiTheme="majorHAnsi"/>
              </w:rPr>
              <w:t>…..</w:t>
            </w:r>
            <w:proofErr w:type="gramEnd"/>
            <w:r>
              <w:rPr>
                <w:rFonts w:asciiTheme="majorHAnsi" w:hAnsiTheme="majorHAnsi"/>
              </w:rPr>
              <w:t xml:space="preserve">   Student ID ………………</w:t>
            </w:r>
            <w:proofErr w:type="gramStart"/>
            <w:r>
              <w:rPr>
                <w:rFonts w:asciiTheme="majorHAnsi" w:hAnsiTheme="majorHAnsi"/>
              </w:rPr>
              <w:t>…..</w:t>
            </w:r>
            <w:proofErr w:type="gramEnd"/>
            <w:r>
              <w:rPr>
                <w:rFonts w:asciiTheme="majorHAnsi" w:hAnsiTheme="majorHAnsi"/>
              </w:rPr>
              <w:t xml:space="preserve">…   </w:t>
            </w:r>
          </w:p>
          <w:p w14:paraId="3FAE67B9" w14:textId="77777777" w:rsidR="0056270B" w:rsidRDefault="0056270B">
            <w:pPr>
              <w:spacing w:before="144" w:after="144" w:line="276" w:lineRule="auto"/>
              <w:rPr>
                <w:rFonts w:asciiTheme="majorHAnsi" w:hAnsiTheme="majorHAnsi"/>
                <w:szCs w:val="22"/>
              </w:rPr>
            </w:pPr>
            <w:r>
              <w:rPr>
                <w:rFonts w:asciiTheme="majorHAnsi" w:hAnsiTheme="majorHAnsi"/>
              </w:rPr>
              <w:t>Date: ……….….…….</w:t>
            </w:r>
          </w:p>
          <w:p w14:paraId="20CDEADE" w14:textId="77777777" w:rsidR="0056270B" w:rsidRDefault="0056270B">
            <w:pPr>
              <w:spacing w:before="144" w:after="144" w:line="276" w:lineRule="auto"/>
              <w:rPr>
                <w:rFonts w:asciiTheme="majorHAnsi" w:hAnsiTheme="majorHAnsi"/>
                <w:szCs w:val="22"/>
              </w:rPr>
            </w:pPr>
          </w:p>
        </w:tc>
      </w:tr>
      <w:bookmarkEnd w:id="0"/>
    </w:tbl>
    <w:p w14:paraId="6A734803" w14:textId="77777777" w:rsidR="006A05DF" w:rsidRPr="00517CB2" w:rsidRDefault="006A05DF" w:rsidP="002515F3">
      <w:pPr>
        <w:rPr>
          <w:rFonts w:asciiTheme="minorHAnsi" w:hAnsiTheme="minorHAnsi" w:cstheme="minorHAnsi"/>
        </w:rPr>
      </w:pPr>
    </w:p>
    <w:sectPr w:rsidR="006A05DF" w:rsidRPr="00517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149A"/>
    <w:multiLevelType w:val="hybridMultilevel"/>
    <w:tmpl w:val="31A6F32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E8D7AD5"/>
    <w:multiLevelType w:val="hybridMultilevel"/>
    <w:tmpl w:val="1B2CCA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8215480"/>
    <w:multiLevelType w:val="hybridMultilevel"/>
    <w:tmpl w:val="31A6F32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1B1535A1"/>
    <w:multiLevelType w:val="hybridMultilevel"/>
    <w:tmpl w:val="6324E3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344D2F4B"/>
    <w:multiLevelType w:val="hybridMultilevel"/>
    <w:tmpl w:val="7AB844C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6920A70"/>
    <w:multiLevelType w:val="hybridMultilevel"/>
    <w:tmpl w:val="31F26F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56775B02"/>
    <w:multiLevelType w:val="hybridMultilevel"/>
    <w:tmpl w:val="DE1204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5A3732B7"/>
    <w:multiLevelType w:val="hybridMultilevel"/>
    <w:tmpl w:val="31A6F32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8" w15:restartNumberingAfterBreak="0">
    <w:nsid w:val="78E11D67"/>
    <w:multiLevelType w:val="hybridMultilevel"/>
    <w:tmpl w:val="31A6F32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7AEB4D06"/>
    <w:multiLevelType w:val="hybridMultilevel"/>
    <w:tmpl w:val="74C405F4"/>
    <w:lvl w:ilvl="0" w:tplc="4D481CF0">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7F1E01E0"/>
    <w:multiLevelType w:val="hybridMultilevel"/>
    <w:tmpl w:val="2D00B2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9"/>
  </w:num>
  <w:num w:numId="6">
    <w:abstractNumId w:val="10"/>
  </w:num>
  <w:num w:numId="7">
    <w:abstractNumId w:val="5"/>
  </w:num>
  <w:num w:numId="8">
    <w:abstractNumId w:val="3"/>
  </w:num>
  <w:num w:numId="9">
    <w:abstractNumId w:val="6"/>
  </w:num>
  <w:num w:numId="10">
    <w:abstractNumId w:val="1"/>
  </w:num>
  <w:num w:numId="11">
    <w:abstractNumId w:val="3"/>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D9"/>
    <w:rsid w:val="00053B4B"/>
    <w:rsid w:val="000F514C"/>
    <w:rsid w:val="001A39CE"/>
    <w:rsid w:val="002515F3"/>
    <w:rsid w:val="002A0C9D"/>
    <w:rsid w:val="003A3E65"/>
    <w:rsid w:val="003D56ED"/>
    <w:rsid w:val="0046398E"/>
    <w:rsid w:val="0048520E"/>
    <w:rsid w:val="004B5FD7"/>
    <w:rsid w:val="00500929"/>
    <w:rsid w:val="00507EC4"/>
    <w:rsid w:val="00517CB2"/>
    <w:rsid w:val="0056270B"/>
    <w:rsid w:val="0061735A"/>
    <w:rsid w:val="00675C08"/>
    <w:rsid w:val="006A05DF"/>
    <w:rsid w:val="006F029F"/>
    <w:rsid w:val="00704D54"/>
    <w:rsid w:val="007E3E06"/>
    <w:rsid w:val="00801E95"/>
    <w:rsid w:val="008666D9"/>
    <w:rsid w:val="00881B23"/>
    <w:rsid w:val="008C5231"/>
    <w:rsid w:val="00A85A31"/>
    <w:rsid w:val="00AA4EE7"/>
    <w:rsid w:val="00AD2C9D"/>
    <w:rsid w:val="00B40780"/>
    <w:rsid w:val="00C423F6"/>
    <w:rsid w:val="00C92515"/>
    <w:rsid w:val="00CF5D83"/>
    <w:rsid w:val="00D60EBF"/>
    <w:rsid w:val="00D85857"/>
    <w:rsid w:val="00E925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58B3"/>
  <w15:chartTrackingRefBased/>
  <w15:docId w15:val="{3E55C529-A980-4607-9CAB-17B0B257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6D9"/>
    <w:pPr>
      <w:spacing w:after="0" w:line="240" w:lineRule="auto"/>
    </w:pPr>
    <w:rPr>
      <w:rFonts w:ascii="Times New Roman" w:eastAsia="Times New Roman" w:hAnsi="Times New Roman" w:cs="Times New Roman"/>
      <w:szCs w:val="24"/>
      <w:lang w:val="en-US"/>
    </w:rPr>
  </w:style>
  <w:style w:type="paragraph" w:styleId="Heading1">
    <w:name w:val="heading 1"/>
    <w:basedOn w:val="Normal"/>
    <w:next w:val="Normal"/>
    <w:link w:val="Heading1Char"/>
    <w:uiPriority w:val="9"/>
    <w:qFormat/>
    <w:rsid w:val="008666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6D9"/>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rsid w:val="008666D9"/>
    <w:pPr>
      <w:spacing w:after="0" w:line="240" w:lineRule="auto"/>
    </w:pPr>
    <w:rPr>
      <w:rFonts w:ascii="Times New Roman" w:eastAsia="Times New Roman" w:hAnsi="Times New Roman" w:cs="Times New Roman"/>
      <w:sz w:val="20"/>
      <w:szCs w:val="20"/>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6D9"/>
    <w:pPr>
      <w:ind w:left="720"/>
      <w:contextualSpacing/>
    </w:pPr>
  </w:style>
  <w:style w:type="character" w:styleId="Hyperlink">
    <w:name w:val="Hyperlink"/>
    <w:basedOn w:val="DefaultParagraphFont"/>
    <w:uiPriority w:val="99"/>
    <w:semiHidden/>
    <w:unhideWhenUsed/>
    <w:rsid w:val="0056270B"/>
    <w:rPr>
      <w:color w:val="0563C1" w:themeColor="hyperlink"/>
      <w:u w:val="single"/>
    </w:rPr>
  </w:style>
  <w:style w:type="paragraph" w:styleId="Footer">
    <w:name w:val="footer"/>
    <w:basedOn w:val="Normal"/>
    <w:link w:val="FooterChar"/>
    <w:uiPriority w:val="99"/>
    <w:semiHidden/>
    <w:unhideWhenUsed/>
    <w:rsid w:val="0056270B"/>
    <w:pPr>
      <w:tabs>
        <w:tab w:val="center" w:pos="4513"/>
        <w:tab w:val="right" w:pos="9026"/>
      </w:tabs>
    </w:pPr>
  </w:style>
  <w:style w:type="character" w:customStyle="1" w:styleId="FooterChar">
    <w:name w:val="Footer Char"/>
    <w:basedOn w:val="DefaultParagraphFont"/>
    <w:link w:val="Footer"/>
    <w:uiPriority w:val="99"/>
    <w:semiHidden/>
    <w:rsid w:val="0056270B"/>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8313">
      <w:bodyDiv w:val="1"/>
      <w:marLeft w:val="0"/>
      <w:marRight w:val="0"/>
      <w:marTop w:val="0"/>
      <w:marBottom w:val="0"/>
      <w:divBdr>
        <w:top w:val="none" w:sz="0" w:space="0" w:color="auto"/>
        <w:left w:val="none" w:sz="0" w:space="0" w:color="auto"/>
        <w:bottom w:val="none" w:sz="0" w:space="0" w:color="auto"/>
        <w:right w:val="none" w:sz="0" w:space="0" w:color="auto"/>
      </w:divBdr>
    </w:div>
    <w:div w:id="666858986">
      <w:bodyDiv w:val="1"/>
      <w:marLeft w:val="0"/>
      <w:marRight w:val="0"/>
      <w:marTop w:val="0"/>
      <w:marBottom w:val="0"/>
      <w:divBdr>
        <w:top w:val="none" w:sz="0" w:space="0" w:color="auto"/>
        <w:left w:val="none" w:sz="0" w:space="0" w:color="auto"/>
        <w:bottom w:val="none" w:sz="0" w:space="0" w:color="auto"/>
        <w:right w:val="none" w:sz="0" w:space="0" w:color="auto"/>
      </w:divBdr>
    </w:div>
    <w:div w:id="728454825">
      <w:bodyDiv w:val="1"/>
      <w:marLeft w:val="0"/>
      <w:marRight w:val="0"/>
      <w:marTop w:val="0"/>
      <w:marBottom w:val="0"/>
      <w:divBdr>
        <w:top w:val="none" w:sz="0" w:space="0" w:color="auto"/>
        <w:left w:val="none" w:sz="0" w:space="0" w:color="auto"/>
        <w:bottom w:val="none" w:sz="0" w:space="0" w:color="auto"/>
        <w:right w:val="none" w:sz="0" w:space="0" w:color="auto"/>
      </w:divBdr>
    </w:div>
    <w:div w:id="943535080">
      <w:bodyDiv w:val="1"/>
      <w:marLeft w:val="0"/>
      <w:marRight w:val="0"/>
      <w:marTop w:val="0"/>
      <w:marBottom w:val="0"/>
      <w:divBdr>
        <w:top w:val="none" w:sz="0" w:space="0" w:color="auto"/>
        <w:left w:val="none" w:sz="0" w:space="0" w:color="auto"/>
        <w:bottom w:val="none" w:sz="0" w:space="0" w:color="auto"/>
        <w:right w:val="none" w:sz="0" w:space="0" w:color="auto"/>
      </w:divBdr>
    </w:div>
    <w:div w:id="1258441214">
      <w:bodyDiv w:val="1"/>
      <w:marLeft w:val="0"/>
      <w:marRight w:val="0"/>
      <w:marTop w:val="0"/>
      <w:marBottom w:val="0"/>
      <w:divBdr>
        <w:top w:val="none" w:sz="0" w:space="0" w:color="auto"/>
        <w:left w:val="none" w:sz="0" w:space="0" w:color="auto"/>
        <w:bottom w:val="none" w:sz="0" w:space="0" w:color="auto"/>
        <w:right w:val="none" w:sz="0" w:space="0" w:color="auto"/>
      </w:divBdr>
    </w:div>
    <w:div w:id="1381051424">
      <w:bodyDiv w:val="1"/>
      <w:marLeft w:val="0"/>
      <w:marRight w:val="0"/>
      <w:marTop w:val="0"/>
      <w:marBottom w:val="0"/>
      <w:divBdr>
        <w:top w:val="none" w:sz="0" w:space="0" w:color="auto"/>
        <w:left w:val="none" w:sz="0" w:space="0" w:color="auto"/>
        <w:bottom w:val="none" w:sz="0" w:space="0" w:color="auto"/>
        <w:right w:val="none" w:sz="0" w:space="0" w:color="auto"/>
      </w:divBdr>
    </w:div>
    <w:div w:id="1390566576">
      <w:bodyDiv w:val="1"/>
      <w:marLeft w:val="0"/>
      <w:marRight w:val="0"/>
      <w:marTop w:val="0"/>
      <w:marBottom w:val="0"/>
      <w:divBdr>
        <w:top w:val="none" w:sz="0" w:space="0" w:color="auto"/>
        <w:left w:val="none" w:sz="0" w:space="0" w:color="auto"/>
        <w:bottom w:val="none" w:sz="0" w:space="0" w:color="auto"/>
        <w:right w:val="none" w:sz="0" w:space="0" w:color="auto"/>
      </w:divBdr>
    </w:div>
    <w:div w:id="1511408223">
      <w:bodyDiv w:val="1"/>
      <w:marLeft w:val="0"/>
      <w:marRight w:val="0"/>
      <w:marTop w:val="0"/>
      <w:marBottom w:val="0"/>
      <w:divBdr>
        <w:top w:val="none" w:sz="0" w:space="0" w:color="auto"/>
        <w:left w:val="none" w:sz="0" w:space="0" w:color="auto"/>
        <w:bottom w:val="none" w:sz="0" w:space="0" w:color="auto"/>
        <w:right w:val="none" w:sz="0" w:space="0" w:color="auto"/>
      </w:divBdr>
    </w:div>
    <w:div w:id="1596131835">
      <w:bodyDiv w:val="1"/>
      <w:marLeft w:val="0"/>
      <w:marRight w:val="0"/>
      <w:marTop w:val="0"/>
      <w:marBottom w:val="0"/>
      <w:divBdr>
        <w:top w:val="none" w:sz="0" w:space="0" w:color="auto"/>
        <w:left w:val="none" w:sz="0" w:space="0" w:color="auto"/>
        <w:bottom w:val="none" w:sz="0" w:space="0" w:color="auto"/>
        <w:right w:val="none" w:sz="0" w:space="0" w:color="auto"/>
      </w:divBdr>
    </w:div>
    <w:div w:id="2070688689">
      <w:bodyDiv w:val="1"/>
      <w:marLeft w:val="0"/>
      <w:marRight w:val="0"/>
      <w:marTop w:val="0"/>
      <w:marBottom w:val="0"/>
      <w:divBdr>
        <w:top w:val="none" w:sz="0" w:space="0" w:color="auto"/>
        <w:left w:val="none" w:sz="0" w:space="0" w:color="auto"/>
        <w:bottom w:val="none" w:sz="0" w:space="0" w:color="auto"/>
        <w:right w:val="none" w:sz="0" w:space="0" w:color="auto"/>
      </w:divBdr>
    </w:div>
    <w:div w:id="20739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dc:creator>
  <cp:keywords/>
  <dc:description/>
  <cp:lastModifiedBy>Ilona</cp:lastModifiedBy>
  <cp:revision>11</cp:revision>
  <dcterms:created xsi:type="dcterms:W3CDTF">2018-06-13T15:31:00Z</dcterms:created>
  <dcterms:modified xsi:type="dcterms:W3CDTF">2018-06-14T19:43:00Z</dcterms:modified>
</cp:coreProperties>
</file>